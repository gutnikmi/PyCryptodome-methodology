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B714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sz w:val="28"/>
        </w:rPr>
        <w:t>Министерство науки и высшего образования Российской Федерации</w:t>
      </w:r>
      <w:r w:rsidRPr="00BB0B92">
        <w:rPr>
          <w:b/>
          <w:sz w:val="28"/>
        </w:rPr>
        <w:br/>
      </w:r>
      <w:r w:rsidRPr="00BB0B92">
        <w:rPr>
          <w:sz w:val="28"/>
        </w:rPr>
        <w:t>ФЕДЕРАЛЬНОЕ ГОСУДАРСТВЕННОЕ АВТОНОМНОЕ ОБРАЗОВАТЕЛЬНОЕ УЧРЕЖДЕНИЕ ВЫСШЕГО ОБРАЗОВАНИЯ</w:t>
      </w:r>
      <w:r w:rsidRPr="00BB0B92">
        <w:rPr>
          <w:sz w:val="28"/>
        </w:rPr>
        <w:br/>
      </w:r>
      <w:r w:rsidRPr="00BB0B92">
        <w:rPr>
          <w:b/>
          <w:color w:val="000000"/>
          <w:sz w:val="28"/>
        </w:rPr>
        <w:t>НАЦИОНАЛЬНЫЙ ИССЛЕДОВАТЕЛЬСКИЙ УНИВЕРСИТЕТ ИТМО</w:t>
      </w:r>
    </w:p>
    <w:p w14:paraId="0796328D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81DF8B5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20DAF50C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Факультет безопасности информационных технологий</w:t>
      </w:r>
    </w:p>
    <w:p w14:paraId="0AF7972B" w14:textId="77777777" w:rsidR="000C7726" w:rsidRPr="00BB0B92" w:rsidRDefault="000C7726" w:rsidP="00D42559">
      <w:pPr>
        <w:jc w:val="center"/>
        <w:rPr>
          <w:b/>
          <w:color w:val="000000"/>
          <w:sz w:val="28"/>
        </w:rPr>
      </w:pPr>
    </w:p>
    <w:p w14:paraId="78E14C33" w14:textId="77777777" w:rsidR="000C7726" w:rsidRPr="00BB0B92" w:rsidRDefault="000C7726" w:rsidP="00D42559">
      <w:pPr>
        <w:jc w:val="left"/>
        <w:rPr>
          <w:b/>
          <w:sz w:val="28"/>
          <w:highlight w:val="yellow"/>
        </w:rPr>
      </w:pPr>
    </w:p>
    <w:p w14:paraId="76354B5E" w14:textId="24838884" w:rsidR="000C7726" w:rsidRPr="00BB0B92" w:rsidRDefault="00846590" w:rsidP="00D42559">
      <w:pPr>
        <w:jc w:val="center"/>
        <w:rPr>
          <w:b/>
          <w:color w:val="000000"/>
          <w:sz w:val="28"/>
        </w:rPr>
      </w:pPr>
      <w:r w:rsidRPr="00BB0B92">
        <w:rPr>
          <w:b/>
          <w:color w:val="000000"/>
          <w:sz w:val="28"/>
        </w:rPr>
        <w:t>Выпускная Квалификационная Работа</w:t>
      </w:r>
    </w:p>
    <w:p w14:paraId="6518FACE" w14:textId="170F8D66" w:rsidR="00846590" w:rsidRPr="00BB0B92" w:rsidRDefault="00846590" w:rsidP="00D42559">
      <w:pPr>
        <w:jc w:val="center"/>
        <w:rPr>
          <w:b/>
          <w:sz w:val="28"/>
        </w:rPr>
      </w:pPr>
      <w:r w:rsidRPr="00BB0B92">
        <w:rPr>
          <w:b/>
          <w:sz w:val="28"/>
        </w:rPr>
        <w:t>На тему:</w:t>
      </w:r>
    </w:p>
    <w:p w14:paraId="49FB68CA" w14:textId="582C9C35" w:rsidR="00846590" w:rsidRPr="00BB0B92" w:rsidRDefault="000C7726" w:rsidP="00D42559">
      <w:pPr>
        <w:jc w:val="center"/>
        <w:rPr>
          <w:b/>
          <w:i/>
          <w:sz w:val="28"/>
          <w:highlight w:val="yellow"/>
        </w:rPr>
      </w:pPr>
      <w:r w:rsidRPr="00BB0B92">
        <w:rPr>
          <w:sz w:val="28"/>
        </w:rPr>
        <w:t>«</w:t>
      </w:r>
      <w:r w:rsidR="003265CC" w:rsidRPr="003265CC">
        <w:rPr>
          <w:sz w:val="28"/>
        </w:rPr>
        <w:t>Разработка интерактивной методики оценки эффективности систем цифровой подписи на основе библиотеки PyCryptodome</w:t>
      </w:r>
      <w:r w:rsidRPr="00BB0B92">
        <w:rPr>
          <w:sz w:val="28"/>
        </w:rPr>
        <w:t>»</w:t>
      </w:r>
    </w:p>
    <w:p w14:paraId="5C18C865" w14:textId="77777777" w:rsidR="00846590" w:rsidRPr="00BB0B92" w:rsidRDefault="00846590" w:rsidP="00D42559">
      <w:pPr>
        <w:jc w:val="center"/>
        <w:rPr>
          <w:b/>
          <w:i/>
          <w:sz w:val="28"/>
          <w:highlight w:val="yellow"/>
        </w:rPr>
      </w:pPr>
    </w:p>
    <w:p w14:paraId="2A8674BB" w14:textId="261BE5CC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Выполнил:</w:t>
      </w:r>
    </w:p>
    <w:p w14:paraId="5AA12A42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Гутник Дмитрий Вячеславович</w:t>
      </w:r>
      <w:r w:rsidR="000C7726" w:rsidRPr="00BB0B92">
        <w:rPr>
          <w:sz w:val="28"/>
        </w:rPr>
        <w:t>,</w:t>
      </w:r>
    </w:p>
    <w:p w14:paraId="0338E44F" w14:textId="46BCF8CA" w:rsidR="000C7726" w:rsidRPr="00BB0B92" w:rsidRDefault="000C7726" w:rsidP="00D42559">
      <w:pPr>
        <w:jc w:val="right"/>
        <w:rPr>
          <w:sz w:val="28"/>
        </w:rPr>
      </w:pPr>
      <w:r w:rsidRPr="00BB0B92">
        <w:rPr>
          <w:sz w:val="28"/>
        </w:rPr>
        <w:t xml:space="preserve"> студент группы </w:t>
      </w:r>
      <w:r w:rsidR="00846590" w:rsidRPr="00BB0B92">
        <w:rPr>
          <w:sz w:val="28"/>
          <w:lang w:val="en-US"/>
        </w:rPr>
        <w:t>N</w:t>
      </w:r>
      <w:r w:rsidR="00846590" w:rsidRPr="00BB0B92">
        <w:rPr>
          <w:sz w:val="28"/>
        </w:rPr>
        <w:t>34491</w:t>
      </w:r>
    </w:p>
    <w:p w14:paraId="389B4AEB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3895F742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1BD62D8" w14:textId="77777777" w:rsidR="000C7726" w:rsidRPr="00BB0B92" w:rsidRDefault="000C7726" w:rsidP="00D42559">
      <w:pPr>
        <w:jc w:val="right"/>
        <w:rPr>
          <w:b/>
          <w:sz w:val="28"/>
        </w:rPr>
      </w:pPr>
      <w:r w:rsidRPr="00BB0B92">
        <w:rPr>
          <w:b/>
          <w:sz w:val="28"/>
        </w:rPr>
        <w:t>Проверил:</w:t>
      </w:r>
    </w:p>
    <w:p w14:paraId="0C5C29D1" w14:textId="77777777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>Таранов Сергей Владимирович,</w:t>
      </w:r>
    </w:p>
    <w:p w14:paraId="5A172CB3" w14:textId="461AC74A" w:rsidR="00846590" w:rsidRPr="00BB0B92" w:rsidRDefault="00846590" w:rsidP="00D42559">
      <w:pPr>
        <w:jc w:val="right"/>
        <w:rPr>
          <w:sz w:val="28"/>
        </w:rPr>
      </w:pPr>
      <w:r w:rsidRPr="00BB0B92">
        <w:rPr>
          <w:sz w:val="28"/>
        </w:rPr>
        <w:t xml:space="preserve"> доцент факультета БИТ</w:t>
      </w:r>
    </w:p>
    <w:p w14:paraId="777E5BF5" w14:textId="2324E94E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459ABB1E" w14:textId="77777777" w:rsidR="000C7726" w:rsidRPr="00BB0B92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 xml:space="preserve">    (отметка о выполнении)</w:t>
      </w:r>
    </w:p>
    <w:p w14:paraId="5C094424" w14:textId="77777777" w:rsidR="000C7726" w:rsidRPr="00BB0B92" w:rsidRDefault="000C7726" w:rsidP="00D42559">
      <w:pPr>
        <w:jc w:val="right"/>
        <w:rPr>
          <w:i/>
          <w:sz w:val="28"/>
          <w:u w:val="single"/>
        </w:rPr>
      </w:pPr>
      <w:r w:rsidRPr="00BB0B92">
        <w:rPr>
          <w:i/>
          <w:sz w:val="28"/>
          <w:u w:val="single"/>
        </w:rPr>
        <w:t>_______________________</w:t>
      </w:r>
    </w:p>
    <w:p w14:paraId="2C375F74" w14:textId="68AD5E9D" w:rsidR="000C7726" w:rsidRPr="00A90004" w:rsidRDefault="000C7726" w:rsidP="00D42559">
      <w:pPr>
        <w:jc w:val="right"/>
        <w:rPr>
          <w:sz w:val="28"/>
          <w:vertAlign w:val="superscript"/>
        </w:rPr>
      </w:pPr>
      <w:r w:rsidRPr="00BB0B92">
        <w:rPr>
          <w:sz w:val="28"/>
          <w:vertAlign w:val="superscript"/>
        </w:rPr>
        <w:t>(подпись)</w:t>
      </w:r>
    </w:p>
    <w:p w14:paraId="0EEB9F79" w14:textId="77777777" w:rsidR="000C7726" w:rsidRPr="00BB0B92" w:rsidRDefault="000C7726" w:rsidP="00D42559">
      <w:pPr>
        <w:jc w:val="center"/>
        <w:rPr>
          <w:sz w:val="28"/>
        </w:rPr>
      </w:pPr>
      <w:r w:rsidRPr="00BB0B92">
        <w:rPr>
          <w:sz w:val="28"/>
        </w:rPr>
        <w:t>Санкт-Петербург</w:t>
      </w:r>
    </w:p>
    <w:p w14:paraId="02AEBF65" w14:textId="161FAB51" w:rsidR="000C7726" w:rsidRDefault="000C7726" w:rsidP="00D42559">
      <w:pPr>
        <w:jc w:val="center"/>
        <w:sectPr w:rsidR="000C7726" w:rsidSect="00815D84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BB0B92">
        <w:rPr>
          <w:sz w:val="28"/>
        </w:rPr>
        <w:t>202</w:t>
      </w:r>
      <w:r w:rsidR="00846590" w:rsidRPr="00BB0B92">
        <w:rPr>
          <w:sz w:val="28"/>
        </w:rPr>
        <w:t>3</w:t>
      </w:r>
      <w:r w:rsidRPr="00BB0B92">
        <w:rPr>
          <w:sz w:val="28"/>
        </w:rPr>
        <w:t>г.</w:t>
      </w:r>
    </w:p>
    <w:p w14:paraId="00A25DF4" w14:textId="3A06E74D" w:rsidR="00D80D5C" w:rsidRPr="00BB0B92" w:rsidRDefault="00D80D5C" w:rsidP="00D42559">
      <w:pPr>
        <w:pStyle w:val="aff6"/>
        <w:spacing w:before="0" w:after="0"/>
        <w:ind w:left="0" w:right="0" w:firstLine="709"/>
        <w:rPr>
          <w:sz w:val="28"/>
        </w:rPr>
      </w:pPr>
      <w:r w:rsidRPr="00BB0B92">
        <w:rPr>
          <w:sz w:val="28"/>
        </w:rPr>
        <w:lastRenderedPageBreak/>
        <w:t>Содержание</w:t>
      </w:r>
    </w:p>
    <w:sdt>
      <w:sdtPr>
        <w:rPr>
          <w:sz w:val="28"/>
        </w:rPr>
        <w:id w:val="-1865513537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2B896022" w14:textId="18A33B5A" w:rsidR="00FA6A95" w:rsidRDefault="00C65B52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0B92">
            <w:rPr>
              <w:sz w:val="28"/>
            </w:rPr>
            <w:fldChar w:fldCharType="begin"/>
          </w:r>
          <w:r w:rsidRPr="00BB0B92">
            <w:rPr>
              <w:sz w:val="28"/>
            </w:rPr>
            <w:instrText xml:space="preserve"> TOC \o "2-3" \h \z \t "Заголовок 1;1;ВЗИ;1" </w:instrText>
          </w:r>
          <w:r w:rsidRPr="00BB0B92">
            <w:rPr>
              <w:sz w:val="28"/>
            </w:rPr>
            <w:fldChar w:fldCharType="separate"/>
          </w:r>
          <w:hyperlink w:anchor="_Toc133759960" w:history="1">
            <w:r w:rsidR="00FA6A95" w:rsidRPr="00620CE8">
              <w:rPr>
                <w:rStyle w:val="af5"/>
                <w:rFonts w:eastAsiaTheme="majorEastAsia"/>
                <w:noProof/>
              </w:rPr>
              <w:t>Введение</w:t>
            </w:r>
            <w:r w:rsidR="00FA6A95">
              <w:rPr>
                <w:noProof/>
                <w:webHidden/>
              </w:rPr>
              <w:tab/>
            </w:r>
            <w:r w:rsidR="00FA6A95">
              <w:rPr>
                <w:noProof/>
                <w:webHidden/>
              </w:rPr>
              <w:fldChar w:fldCharType="begin"/>
            </w:r>
            <w:r w:rsidR="00FA6A95">
              <w:rPr>
                <w:noProof/>
                <w:webHidden/>
              </w:rPr>
              <w:instrText xml:space="preserve"> PAGEREF _Toc133759960 \h </w:instrText>
            </w:r>
            <w:r w:rsidR="00FA6A95">
              <w:rPr>
                <w:noProof/>
                <w:webHidden/>
              </w:rPr>
            </w:r>
            <w:r w:rsidR="00FA6A95">
              <w:rPr>
                <w:noProof/>
                <w:webHidden/>
              </w:rPr>
              <w:fldChar w:fldCharType="separate"/>
            </w:r>
            <w:r w:rsidR="00FA6A95">
              <w:rPr>
                <w:noProof/>
                <w:webHidden/>
              </w:rPr>
              <w:t>3</w:t>
            </w:r>
            <w:r w:rsidR="00FA6A95">
              <w:rPr>
                <w:noProof/>
                <w:webHidden/>
              </w:rPr>
              <w:fldChar w:fldCharType="end"/>
            </w:r>
          </w:hyperlink>
        </w:p>
        <w:p w14:paraId="5039C3E1" w14:textId="77B77DC3" w:rsidR="00FA6A95" w:rsidRDefault="00FA6A9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61" w:history="1">
            <w:r w:rsidRPr="00620CE8">
              <w:rPr>
                <w:rStyle w:val="af5"/>
                <w:rFonts w:eastAsiaTheme="majorEastAs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0CE8">
              <w:rPr>
                <w:rStyle w:val="af5"/>
                <w:rFonts w:eastAsiaTheme="majorEastAsia"/>
                <w:noProof/>
              </w:rPr>
              <w:t>Анализ и разделение на виды актуальных алгоритмов цифровой подписи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C6C2C" w14:textId="7B2EF1EA" w:rsidR="00FA6A95" w:rsidRDefault="00FA6A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62" w:history="1">
            <w:r w:rsidRPr="00620CE8">
              <w:rPr>
                <w:rStyle w:val="af5"/>
                <w:rFonts w:eastAsiaTheme="major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0CE8">
              <w:rPr>
                <w:rStyle w:val="af5"/>
                <w:rFonts w:eastAsiaTheme="majorEastAsia"/>
                <w:noProof/>
              </w:rPr>
              <w:t>PKCS#1 v1.5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EC13C" w14:textId="5D2EC446" w:rsidR="00FA6A95" w:rsidRDefault="00FA6A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63" w:history="1">
            <w:r w:rsidRPr="00620CE8">
              <w:rPr>
                <w:rStyle w:val="af5"/>
                <w:rFonts w:eastAsiaTheme="major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0CE8">
              <w:rPr>
                <w:rStyle w:val="af5"/>
                <w:rFonts w:eastAsiaTheme="majorEastAsia"/>
                <w:noProof/>
              </w:rPr>
              <w:t>PKCS#1 PSS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7C7D5" w14:textId="1B8D77A5" w:rsidR="00FA6A95" w:rsidRDefault="00FA6A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64" w:history="1">
            <w:r w:rsidRPr="00620CE8">
              <w:rPr>
                <w:rStyle w:val="af5"/>
                <w:rFonts w:eastAsiaTheme="major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0CE8">
              <w:rPr>
                <w:rStyle w:val="af5"/>
                <w:rFonts w:eastAsiaTheme="majorEastAsia"/>
                <w:noProof/>
              </w:rPr>
              <w:t>EdDSA, HashEdDSA, PureEdDSA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9F039" w14:textId="77FE95CF" w:rsidR="00FA6A95" w:rsidRDefault="00FA6A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65" w:history="1">
            <w:r w:rsidRPr="00620CE8">
              <w:rPr>
                <w:rStyle w:val="af5"/>
                <w:rFonts w:eastAsiaTheme="majorEastAs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0CE8">
              <w:rPr>
                <w:rStyle w:val="af5"/>
                <w:rFonts w:eastAsiaTheme="majorEastAsia"/>
                <w:noProof/>
              </w:rPr>
              <w:t>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9D3C" w14:textId="0C52BF42" w:rsidR="00FA6A95" w:rsidRDefault="00FA6A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66" w:history="1">
            <w:r w:rsidRPr="00620CE8">
              <w:rPr>
                <w:rStyle w:val="af5"/>
                <w:rFonts w:eastAsiaTheme="majorEastAsi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0CE8">
              <w:rPr>
                <w:rStyle w:val="af5"/>
                <w:rFonts w:eastAsiaTheme="majorEastAsia"/>
                <w:noProof/>
              </w:rPr>
              <w:t>ECDSA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A0187" w14:textId="6B1A1391" w:rsidR="00FA6A95" w:rsidRDefault="00FA6A9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67" w:history="1">
            <w:r w:rsidRPr="00620CE8">
              <w:rPr>
                <w:rStyle w:val="af5"/>
                <w:rFonts w:eastAsiaTheme="majorEastAsia"/>
                <w:noProof/>
              </w:rPr>
              <w:t>Заключение первой главы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861D" w14:textId="28B32A67" w:rsidR="00FA6A95" w:rsidRDefault="00FA6A95">
          <w:pPr>
            <w:pStyle w:val="12"/>
            <w:tabs>
              <w:tab w:val="left" w:pos="70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68" w:history="1">
            <w:r w:rsidRPr="00620CE8">
              <w:rPr>
                <w:rStyle w:val="af5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0CE8">
              <w:rPr>
                <w:rStyle w:val="af5"/>
                <w:rFonts w:eastAsiaTheme="majorEastAsia"/>
                <w:noProof/>
              </w:rPr>
              <w:t>Методика оценки эффективности систем цифровой подписи на основе библиотеки PyCryptodome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AD9DC" w14:textId="14BA2BAA" w:rsidR="00FA6A95" w:rsidRDefault="00FA6A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69" w:history="1">
            <w:r w:rsidRPr="00620CE8">
              <w:rPr>
                <w:rStyle w:val="af5"/>
                <w:rFonts w:eastAsiaTheme="major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0CE8">
              <w:rPr>
                <w:rStyle w:val="af5"/>
                <w:rFonts w:eastAsiaTheme="majorEastAsia"/>
                <w:noProof/>
              </w:rPr>
              <w:t xml:space="preserve"> Общая информация о методике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47FCD" w14:textId="0FA2A4CB" w:rsidR="00FA6A95" w:rsidRDefault="00FA6A95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70" w:history="1">
            <w:r w:rsidRPr="00620CE8">
              <w:rPr>
                <w:rStyle w:val="af5"/>
                <w:rFonts w:eastAsiaTheme="major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620CE8">
              <w:rPr>
                <w:rStyle w:val="af5"/>
                <w:rFonts w:eastAsiaTheme="majorEastAsia"/>
                <w:noProof/>
              </w:rPr>
              <w:t xml:space="preserve"> Внутренняя структура методики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79BC3" w14:textId="2679E0B9" w:rsidR="00FA6A95" w:rsidRDefault="00FA6A9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71" w:history="1">
            <w:r w:rsidRPr="00620CE8">
              <w:rPr>
                <w:rStyle w:val="af5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F6755" w14:textId="65FF2295" w:rsidR="00FA6A95" w:rsidRDefault="00FA6A9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759972" w:history="1">
            <w:r w:rsidRPr="00620CE8">
              <w:rPr>
                <w:rStyle w:val="af5"/>
                <w:rFonts w:eastAsiaTheme="majorEastAsia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_Toc133759972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7A2F1" w14:textId="71FBFA26" w:rsidR="00D80D5C" w:rsidRDefault="00C65B52" w:rsidP="00D42559">
          <w:pPr>
            <w:pStyle w:val="12"/>
            <w:ind w:firstLine="709"/>
          </w:pPr>
          <w:r w:rsidRPr="00BB0B92">
            <w:rPr>
              <w:sz w:val="28"/>
            </w:rPr>
            <w:fldChar w:fldCharType="end"/>
          </w:r>
        </w:p>
      </w:sdtContent>
    </w:sdt>
    <w:p w14:paraId="123EB2F3" w14:textId="12109A3F" w:rsidR="00EB2410" w:rsidRPr="00EB2410" w:rsidRDefault="00EB2410" w:rsidP="00D42559"/>
    <w:p w14:paraId="21FA1E0B" w14:textId="135F6234" w:rsidR="00EB2410" w:rsidRPr="00EB2410" w:rsidRDefault="00EB2410" w:rsidP="00D42559"/>
    <w:p w14:paraId="4D472AB0" w14:textId="3E3D7033" w:rsidR="00EB2410" w:rsidRPr="00B17245" w:rsidRDefault="00EB2410" w:rsidP="00D42559">
      <w:pPr>
        <w:rPr>
          <w:lang w:val="en-US"/>
        </w:rPr>
      </w:pPr>
    </w:p>
    <w:p w14:paraId="560636FB" w14:textId="47782EF3" w:rsidR="00EB2410" w:rsidRPr="00EB2410" w:rsidRDefault="00EB2410" w:rsidP="00D42559"/>
    <w:p w14:paraId="68ADEC1A" w14:textId="73479AC0" w:rsidR="00EB2410" w:rsidRPr="00EB2410" w:rsidRDefault="00EB2410" w:rsidP="00D42559"/>
    <w:p w14:paraId="1D08BAE1" w14:textId="72F5F86A" w:rsidR="00EB2410" w:rsidRPr="00EB2410" w:rsidRDefault="00EB2410" w:rsidP="00D42559"/>
    <w:p w14:paraId="614800ED" w14:textId="22587F35" w:rsidR="00EB2410" w:rsidRPr="00EB2410" w:rsidRDefault="00EB2410" w:rsidP="00D42559"/>
    <w:p w14:paraId="3814D871" w14:textId="12C025C5" w:rsidR="00EB2410" w:rsidRPr="00EB2410" w:rsidRDefault="00EB2410" w:rsidP="00D42559"/>
    <w:p w14:paraId="7075AB50" w14:textId="6D3A1778" w:rsidR="00EB2410" w:rsidRPr="00EB2410" w:rsidRDefault="00EB2410" w:rsidP="00D42559"/>
    <w:p w14:paraId="68A336B9" w14:textId="58775935" w:rsidR="00EB2410" w:rsidRDefault="00EB2410" w:rsidP="00D42559"/>
    <w:p w14:paraId="75A625B6" w14:textId="76A4FB25" w:rsidR="00EB2410" w:rsidRDefault="00EB2410" w:rsidP="00D42559"/>
    <w:p w14:paraId="3243C3DC" w14:textId="77777777" w:rsidR="00EB2410" w:rsidRPr="00EB2410" w:rsidRDefault="00EB2410" w:rsidP="00D42559">
      <w:pPr>
        <w:jc w:val="center"/>
      </w:pPr>
    </w:p>
    <w:p w14:paraId="7C72BB0F" w14:textId="63392F6B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0" w:name="_Toc133759960"/>
      <w:r w:rsidRPr="00BB0B92">
        <w:rPr>
          <w:sz w:val="28"/>
        </w:rPr>
        <w:lastRenderedPageBreak/>
        <w:t>Введение</w:t>
      </w:r>
      <w:bookmarkEnd w:id="0"/>
    </w:p>
    <w:p w14:paraId="23DD0CA4" w14:textId="50117D85" w:rsidR="00C50FB7" w:rsidRDefault="00C50FB7" w:rsidP="00D42559">
      <w:pPr>
        <w:rPr>
          <w:sz w:val="28"/>
          <w:szCs w:val="28"/>
        </w:rPr>
      </w:pPr>
      <w:r w:rsidRPr="00C50FB7">
        <w:rPr>
          <w:sz w:val="28"/>
          <w:szCs w:val="28"/>
        </w:rPr>
        <w:t>Современная информационная эпоха требует надежных и безопасных методов передачи данных. Одним из таких методов является использование систем цифровой подписи, которые позволяют обеспечить аутенти</w:t>
      </w:r>
      <w:r>
        <w:rPr>
          <w:sz w:val="28"/>
          <w:szCs w:val="28"/>
        </w:rPr>
        <w:t>чность</w:t>
      </w:r>
      <w:r w:rsidRPr="00C50FB7">
        <w:rPr>
          <w:sz w:val="28"/>
          <w:szCs w:val="28"/>
        </w:rPr>
        <w:t xml:space="preserve"> и целостность информации. Однако, эффективность таких систем может быть ограничена различными факторами, такими как выбор алгоритма </w:t>
      </w:r>
      <w:r>
        <w:rPr>
          <w:sz w:val="28"/>
          <w:szCs w:val="28"/>
        </w:rPr>
        <w:t>подписи</w:t>
      </w:r>
      <w:r w:rsidRPr="00C50FB7">
        <w:rPr>
          <w:sz w:val="28"/>
          <w:szCs w:val="28"/>
        </w:rPr>
        <w:t>, длина ключ</w:t>
      </w:r>
      <w:r>
        <w:rPr>
          <w:sz w:val="28"/>
          <w:szCs w:val="28"/>
        </w:rPr>
        <w:t>а</w:t>
      </w:r>
      <w:r w:rsidRPr="00C50FB7">
        <w:rPr>
          <w:sz w:val="28"/>
          <w:szCs w:val="28"/>
        </w:rPr>
        <w:t xml:space="preserve"> и </w:t>
      </w:r>
      <w:r>
        <w:rPr>
          <w:sz w:val="28"/>
          <w:szCs w:val="28"/>
        </w:rPr>
        <w:t>многими другими</w:t>
      </w:r>
      <w:r w:rsidRPr="00C50FB7">
        <w:rPr>
          <w:sz w:val="28"/>
          <w:szCs w:val="28"/>
        </w:rPr>
        <w:t>. В данном дипломном проекте рассматривается разработка интерактивной методики оценки эффективности систем цифровой подписи на основе библиотеки PyCryptodome. Эт</w:t>
      </w:r>
      <w:r>
        <w:rPr>
          <w:sz w:val="28"/>
          <w:szCs w:val="28"/>
        </w:rPr>
        <w:t>а методика</w:t>
      </w:r>
      <w:r w:rsidRPr="00C50FB7">
        <w:rPr>
          <w:sz w:val="28"/>
          <w:szCs w:val="28"/>
        </w:rPr>
        <w:t xml:space="preserve"> позволит улучшить качество и безопасность передачи данных в современном информационном мире.</w:t>
      </w:r>
    </w:p>
    <w:p w14:paraId="4A0925D7" w14:textId="01105396" w:rsidR="00F53FC9" w:rsidRPr="00AC137D" w:rsidRDefault="00F53FC9" w:rsidP="00D42559">
      <w:pPr>
        <w:rPr>
          <w:sz w:val="28"/>
          <w:szCs w:val="28"/>
        </w:rPr>
      </w:pPr>
      <w:r w:rsidRPr="00AC137D">
        <w:rPr>
          <w:b/>
          <w:sz w:val="28"/>
          <w:szCs w:val="28"/>
        </w:rPr>
        <w:t>Актуальность</w:t>
      </w:r>
      <w:r w:rsidRPr="00AC137D">
        <w:rPr>
          <w:sz w:val="28"/>
          <w:szCs w:val="28"/>
        </w:rPr>
        <w:t xml:space="preserve"> дипломной работы заключается в том, что согласно </w:t>
      </w:r>
      <w:r>
        <w:rPr>
          <w:sz w:val="28"/>
          <w:szCs w:val="28"/>
          <w:lang w:val="en-US"/>
        </w:rPr>
        <w:t>TIOBE</w:t>
      </w:r>
      <w:r w:rsidRPr="00AC137D">
        <w:rPr>
          <w:sz w:val="28"/>
          <w:szCs w:val="28"/>
        </w:rPr>
        <w:t xml:space="preserve">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апрель 2023 года </w:t>
      </w:r>
      <w:r>
        <w:rPr>
          <w:sz w:val="28"/>
          <w:szCs w:val="28"/>
          <w:lang w:val="en-US"/>
        </w:rPr>
        <w:t>Python</w:t>
      </w:r>
      <w:r w:rsidRPr="00F53FC9">
        <w:rPr>
          <w:sz w:val="28"/>
          <w:szCs w:val="28"/>
        </w:rPr>
        <w:t xml:space="preserve"> </w:t>
      </w:r>
      <w:r>
        <w:rPr>
          <w:sz w:val="28"/>
          <w:szCs w:val="28"/>
        </w:rPr>
        <w:t>является самым популярным языком программирования</w:t>
      </w:r>
      <w:r w:rsidR="00AC137D" w:rsidRPr="00AC137D">
        <w:rPr>
          <w:sz w:val="28"/>
          <w:szCs w:val="28"/>
        </w:rPr>
        <w:t xml:space="preserve">. </w:t>
      </w:r>
      <w:r w:rsidR="00AC137D">
        <w:rPr>
          <w:sz w:val="28"/>
          <w:szCs w:val="28"/>
        </w:rPr>
        <w:t xml:space="preserve">Рейтинг самых популярных языков программирования расположен на </w:t>
      </w:r>
      <w:hyperlink w:anchor="Рисунок1" w:history="1">
        <w:r w:rsidR="00AC137D" w:rsidRPr="003C0FEE">
          <w:rPr>
            <w:rStyle w:val="af5"/>
            <w:sz w:val="28"/>
            <w:szCs w:val="28"/>
          </w:rPr>
          <w:t>рисунке 1</w:t>
        </w:r>
      </w:hyperlink>
      <w:r w:rsidR="00AC137D">
        <w:rPr>
          <w:sz w:val="28"/>
          <w:szCs w:val="28"/>
        </w:rPr>
        <w:t xml:space="preserve"> </w:t>
      </w:r>
    </w:p>
    <w:p w14:paraId="3AB8F379" w14:textId="60D03D75" w:rsidR="00AC137D" w:rsidRDefault="00AC137D" w:rsidP="00D42559">
      <w:pPr>
        <w:jc w:val="center"/>
        <w:rPr>
          <w:sz w:val="28"/>
          <w:szCs w:val="28"/>
        </w:rPr>
      </w:pPr>
      <w:r w:rsidRPr="00AC137D">
        <w:rPr>
          <w:noProof/>
          <w:sz w:val="28"/>
          <w:szCs w:val="28"/>
        </w:rPr>
        <w:drawing>
          <wp:inline distT="0" distB="0" distL="0" distR="0" wp14:anchorId="4E978789" wp14:editId="6B509F6F">
            <wp:extent cx="4659569" cy="3646967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2995" cy="368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9263" w14:textId="11084B49" w:rsidR="00AC137D" w:rsidRPr="00AC137D" w:rsidRDefault="00AC137D" w:rsidP="00D42559">
      <w:pPr>
        <w:jc w:val="center"/>
        <w:rPr>
          <w:sz w:val="28"/>
          <w:szCs w:val="28"/>
        </w:rPr>
      </w:pPr>
      <w:bookmarkStart w:id="1" w:name="Рисунок1"/>
      <w:r>
        <w:rPr>
          <w:sz w:val="28"/>
          <w:szCs w:val="28"/>
        </w:rPr>
        <w:t xml:space="preserve">Рисунок 1 – Самые популярные языки программирования на апрель 2023 года </w:t>
      </w:r>
      <w:hyperlink w:anchor="TIOBE" w:history="1">
        <w:r w:rsidRPr="00AC137D">
          <w:rPr>
            <w:rStyle w:val="af5"/>
            <w:sz w:val="28"/>
            <w:szCs w:val="28"/>
          </w:rPr>
          <w:t>[1]</w:t>
        </w:r>
      </w:hyperlink>
    </w:p>
    <w:bookmarkEnd w:id="1"/>
    <w:p w14:paraId="68FFA0C1" w14:textId="58B55F21" w:rsidR="00AC137D" w:rsidRDefault="00AC137D" w:rsidP="00D42559">
      <w:pPr>
        <w:rPr>
          <w:sz w:val="28"/>
        </w:rPr>
      </w:pPr>
      <w:r>
        <w:rPr>
          <w:sz w:val="28"/>
        </w:rPr>
        <w:lastRenderedPageBreak/>
        <w:t xml:space="preserve">А </w:t>
      </w:r>
      <w:r>
        <w:rPr>
          <w:sz w:val="28"/>
          <w:lang w:val="en-US"/>
        </w:rPr>
        <w:t>PyCryptodome</w:t>
      </w:r>
      <w:r>
        <w:rPr>
          <w:sz w:val="28"/>
        </w:rPr>
        <w:t>, в свою очередь, является одной из самых популярных библиотек</w:t>
      </w:r>
      <w:r w:rsidR="000D0287">
        <w:rPr>
          <w:sz w:val="28"/>
        </w:rPr>
        <w:t xml:space="preserve"> </w:t>
      </w:r>
      <w:hyperlink w:anchor="tleapps" w:history="1">
        <w:r w:rsidR="000D0287" w:rsidRPr="003265CC">
          <w:rPr>
            <w:rStyle w:val="af5"/>
            <w:sz w:val="28"/>
          </w:rPr>
          <w:t>[2]</w:t>
        </w:r>
      </w:hyperlink>
      <w:r>
        <w:rPr>
          <w:sz w:val="28"/>
        </w:rPr>
        <w:t xml:space="preserve"> для</w:t>
      </w:r>
      <w:r w:rsidRPr="00AC137D">
        <w:rPr>
          <w:sz w:val="28"/>
        </w:rPr>
        <w:t xml:space="preserve"> </w:t>
      </w:r>
      <w:r>
        <w:rPr>
          <w:sz w:val="28"/>
        </w:rPr>
        <w:t xml:space="preserve">имплементации криптографических протоколов </w:t>
      </w:r>
      <w:r w:rsidR="003265CC">
        <w:rPr>
          <w:sz w:val="28"/>
        </w:rPr>
        <w:t xml:space="preserve"> и алгоритмов, эти факторы в купе с поддерживаемыми алгоритмами электронной подписи обусловливают выбор данной библиотеки в качестве базиса создание методики</w:t>
      </w:r>
      <w:r w:rsidR="00D867D3">
        <w:rPr>
          <w:sz w:val="28"/>
        </w:rPr>
        <w:t>, а её пакета</w:t>
      </w:r>
      <w:r w:rsidR="001145A2" w:rsidRPr="001145A2">
        <w:t xml:space="preserve"> </w:t>
      </w:r>
      <w:proofErr w:type="spellStart"/>
      <w:r w:rsidR="001145A2" w:rsidRPr="001145A2">
        <w:rPr>
          <w:sz w:val="28"/>
        </w:rPr>
        <w:t>Crypto.Signature</w:t>
      </w:r>
      <w:proofErr w:type="spellEnd"/>
      <w:r w:rsidR="001145A2">
        <w:rPr>
          <w:sz w:val="28"/>
        </w:rPr>
        <w:t xml:space="preserve"> в качестве объекта исследования данной </w:t>
      </w:r>
      <w:r w:rsidR="001145A2" w:rsidRPr="001145A2">
        <w:rPr>
          <w:sz w:val="28"/>
        </w:rPr>
        <w:t>выпускной квалификационной работы</w:t>
      </w:r>
      <w:r w:rsidR="001145A2">
        <w:rPr>
          <w:sz w:val="28"/>
        </w:rPr>
        <w:t xml:space="preserve"> </w:t>
      </w:r>
      <w:r w:rsidR="00D867D3">
        <w:rPr>
          <w:sz w:val="28"/>
        </w:rPr>
        <w:t xml:space="preserve"> </w:t>
      </w:r>
      <w:r w:rsidR="003265CC">
        <w:rPr>
          <w:sz w:val="28"/>
        </w:rPr>
        <w:t xml:space="preserve">. </w:t>
      </w:r>
    </w:p>
    <w:p w14:paraId="1E7E5BA0" w14:textId="77777777" w:rsidR="003265CC" w:rsidRDefault="00D80D5C" w:rsidP="00D42559">
      <w:pPr>
        <w:rPr>
          <w:sz w:val="28"/>
        </w:rPr>
      </w:pPr>
      <w:r w:rsidRPr="00C50FB7">
        <w:rPr>
          <w:b/>
          <w:sz w:val="28"/>
        </w:rPr>
        <w:t>Цель работы</w:t>
      </w:r>
      <w:r w:rsidRPr="00BB0B92">
        <w:rPr>
          <w:sz w:val="28"/>
        </w:rPr>
        <w:t xml:space="preserve"> – </w:t>
      </w:r>
      <w:r w:rsidR="003265CC" w:rsidRPr="003265CC">
        <w:rPr>
          <w:sz w:val="28"/>
        </w:rPr>
        <w:t>Повышение эффективности применения алгоритмов цифровой подписи путём рекомендации подходящего вида ЦП в зависимости от условий применения</w:t>
      </w:r>
      <w:r w:rsidR="003265CC">
        <w:rPr>
          <w:sz w:val="28"/>
        </w:rPr>
        <w:t xml:space="preserve"> </w:t>
      </w:r>
    </w:p>
    <w:p w14:paraId="203684F9" w14:textId="0B35800E" w:rsidR="00D80D5C" w:rsidRPr="00BB0B92" w:rsidRDefault="00D80D5C" w:rsidP="00D42559">
      <w:pPr>
        <w:rPr>
          <w:sz w:val="28"/>
        </w:rPr>
      </w:pPr>
      <w:r w:rsidRPr="00BB0B92">
        <w:rPr>
          <w:sz w:val="28"/>
        </w:rPr>
        <w:t xml:space="preserve">Для достижения поставленной цели необходимо </w:t>
      </w:r>
      <w:r w:rsidR="00C50FB7">
        <w:rPr>
          <w:sz w:val="28"/>
        </w:rPr>
        <w:t>выполнить</w:t>
      </w:r>
      <w:r w:rsidRPr="00BB0B92">
        <w:rPr>
          <w:sz w:val="28"/>
        </w:rPr>
        <w:t xml:space="preserve"> следующие задачи:</w:t>
      </w:r>
    </w:p>
    <w:p w14:paraId="1D8941FC" w14:textId="777777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1. Анализ и разделение на виды актуальных алгоритмов цифровой подписи</w:t>
      </w:r>
    </w:p>
    <w:p w14:paraId="6BC1D0EE" w14:textId="77777777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2. Разработка критериев к методике оценки цифровых подписей</w:t>
      </w:r>
    </w:p>
    <w:p w14:paraId="13EF5E69" w14:textId="5EF11264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3. Создание методики оценки эффективности пороговых подписей</w:t>
      </w:r>
    </w:p>
    <w:p w14:paraId="307A4D37" w14:textId="615B773E" w:rsidR="00BB0B92" w:rsidRPr="00BB0B92" w:rsidRDefault="000B39FE" w:rsidP="00D42559">
      <w:pPr>
        <w:rPr>
          <w:sz w:val="28"/>
        </w:rPr>
      </w:pPr>
      <w:r w:rsidRPr="00BB0B92">
        <w:rPr>
          <w:sz w:val="28"/>
        </w:rPr>
        <w:t>4. Разработка программной реализации методики</w:t>
      </w:r>
    </w:p>
    <w:p w14:paraId="22CF80EA" w14:textId="0CFA7B77" w:rsidR="000B39FE" w:rsidRPr="00BB0B92" w:rsidRDefault="000B39FE" w:rsidP="00D42559">
      <w:pPr>
        <w:rPr>
          <w:sz w:val="28"/>
        </w:rPr>
      </w:pPr>
      <w:r w:rsidRPr="00BB0B92">
        <w:rPr>
          <w:sz w:val="28"/>
        </w:rPr>
        <w:t>5. Разработка рекомендаций к практическому использования методики</w:t>
      </w:r>
    </w:p>
    <w:p w14:paraId="4FF70CFB" w14:textId="46CEA4E0" w:rsidR="00D80D5C" w:rsidRPr="00A90004" w:rsidRDefault="00E774DD" w:rsidP="00D42559">
      <w:pPr>
        <w:pStyle w:val="1"/>
        <w:tabs>
          <w:tab w:val="clear" w:pos="709"/>
        </w:tabs>
        <w:spacing w:before="0" w:after="0"/>
        <w:ind w:left="0" w:right="0" w:firstLine="709"/>
        <w:rPr>
          <w:sz w:val="28"/>
        </w:rPr>
      </w:pPr>
      <w:bookmarkStart w:id="2" w:name="_Toc133759961"/>
      <w:r w:rsidRPr="00E774DD">
        <w:rPr>
          <w:sz w:val="28"/>
        </w:rPr>
        <w:lastRenderedPageBreak/>
        <w:t xml:space="preserve">Анализ и </w:t>
      </w:r>
      <w:r w:rsidR="00E62750">
        <w:rPr>
          <w:sz w:val="28"/>
        </w:rPr>
        <w:t>разд</w:t>
      </w:r>
      <w:commentRangeStart w:id="3"/>
      <w:r w:rsidRPr="00E774DD">
        <w:rPr>
          <w:sz w:val="28"/>
        </w:rPr>
        <w:t>е</w:t>
      </w:r>
      <w:r w:rsidR="00E62750">
        <w:rPr>
          <w:sz w:val="28"/>
        </w:rPr>
        <w:t>ле</w:t>
      </w:r>
      <w:r w:rsidRPr="00E774DD">
        <w:rPr>
          <w:sz w:val="28"/>
        </w:rPr>
        <w:t>ние</w:t>
      </w:r>
      <w:commentRangeEnd w:id="3"/>
      <w:r w:rsidR="009C7861">
        <w:rPr>
          <w:rStyle w:val="afd"/>
          <w:rFonts w:eastAsia="Times New Roman" w:cs="Times New Roman"/>
          <w:b w:val="0"/>
          <w:bCs w:val="0"/>
          <w:caps w:val="0"/>
        </w:rPr>
        <w:commentReference w:id="3"/>
      </w:r>
      <w:r w:rsidRPr="00E774DD">
        <w:rPr>
          <w:sz w:val="28"/>
        </w:rPr>
        <w:t xml:space="preserve"> на виды актуальных алгоритмов цифровой подписи</w:t>
      </w:r>
      <w:bookmarkEnd w:id="2"/>
    </w:p>
    <w:p w14:paraId="7EB56A2A" w14:textId="33C76487" w:rsidR="000D0287" w:rsidRDefault="008958E8" w:rsidP="00D42559">
      <w:pPr>
        <w:rPr>
          <w:sz w:val="28"/>
        </w:rPr>
      </w:pPr>
      <w:r>
        <w:rPr>
          <w:sz w:val="28"/>
        </w:rPr>
        <w:t xml:space="preserve">Согласно официальной документации </w:t>
      </w:r>
      <w:hyperlink w:anchor="documentation" w:history="1">
        <w:r w:rsidRPr="003F40FF">
          <w:rPr>
            <w:rStyle w:val="af5"/>
            <w:sz w:val="28"/>
          </w:rPr>
          <w:t>[3]</w:t>
        </w:r>
      </w:hyperlink>
      <w:r w:rsidR="000D0287" w:rsidRPr="000D0287">
        <w:rPr>
          <w:sz w:val="28"/>
        </w:rPr>
        <w:t xml:space="preserve"> Библиотека </w:t>
      </w:r>
      <w:r w:rsidR="000D0287">
        <w:rPr>
          <w:sz w:val="28"/>
          <w:lang w:val="en-US"/>
        </w:rPr>
        <w:t>PyCryptodome</w:t>
      </w:r>
      <w:r w:rsidR="000D0287" w:rsidRPr="000D0287">
        <w:rPr>
          <w:sz w:val="28"/>
        </w:rPr>
        <w:t xml:space="preserve"> </w:t>
      </w:r>
      <w:r w:rsidR="000D0287">
        <w:rPr>
          <w:sz w:val="28"/>
        </w:rPr>
        <w:t>поддерживает 3 алгоритма электронной подписи, каждый из которых имеет две вариации.</w:t>
      </w:r>
    </w:p>
    <w:p w14:paraId="4E523974" w14:textId="3488D382" w:rsidR="008958E8" w:rsidRDefault="008958E8" w:rsidP="00D42559">
      <w:pPr>
        <w:rPr>
          <w:sz w:val="28"/>
        </w:rPr>
      </w:pPr>
      <w:r>
        <w:rPr>
          <w:sz w:val="28"/>
        </w:rPr>
        <w:t>Алгоритмы:</w:t>
      </w:r>
    </w:p>
    <w:p w14:paraId="0026EA03" w14:textId="689030BF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</w:rPr>
      </w:pPr>
      <w:r w:rsidRPr="008958E8">
        <w:rPr>
          <w:sz w:val="28"/>
          <w:lang w:val="en-US"/>
        </w:rPr>
        <w:t xml:space="preserve">RSA </w:t>
      </w:r>
      <w:r w:rsidRPr="008958E8">
        <w:rPr>
          <w:sz w:val="28"/>
        </w:rPr>
        <w:t>со следующими вариациями:</w:t>
      </w:r>
    </w:p>
    <w:p w14:paraId="7EAAFCB4" w14:textId="7FD11BCA" w:rsidR="008958E8" w:rsidRPr="008958E8" w:rsidRDefault="008958E8" w:rsidP="00D42559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v1.5</w:t>
      </w:r>
    </w:p>
    <w:p w14:paraId="14241124" w14:textId="5DBE2496" w:rsidR="008958E8" w:rsidRPr="008958E8" w:rsidRDefault="008958E8" w:rsidP="00D42559">
      <w:pPr>
        <w:pStyle w:val="af3"/>
        <w:numPr>
          <w:ilvl w:val="0"/>
          <w:numId w:val="19"/>
        </w:numPr>
        <w:ind w:left="0" w:firstLine="709"/>
        <w:rPr>
          <w:sz w:val="28"/>
        </w:rPr>
      </w:pPr>
      <w:r w:rsidRPr="008958E8">
        <w:rPr>
          <w:sz w:val="28"/>
        </w:rPr>
        <w:t>PKCS#1 PSS</w:t>
      </w:r>
    </w:p>
    <w:p w14:paraId="666F9554" w14:textId="4833375E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  <w:r>
        <w:rPr>
          <w:sz w:val="28"/>
          <w:lang w:val="en-US"/>
        </w:rPr>
        <w:t xml:space="preserve"> </w:t>
      </w:r>
      <w:r w:rsidRPr="008958E8">
        <w:rPr>
          <w:sz w:val="28"/>
        </w:rPr>
        <w:t>со следующими вариациями:</w:t>
      </w:r>
    </w:p>
    <w:p w14:paraId="6FDFF9F8" w14:textId="6D65CE64" w:rsidR="008958E8" w:rsidRDefault="008958E8" w:rsidP="00D42559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 w:rsidRPr="008958E8">
        <w:rPr>
          <w:sz w:val="28"/>
          <w:lang w:val="en-US"/>
        </w:rPr>
        <w:t>EdDSA</w:t>
      </w:r>
    </w:p>
    <w:p w14:paraId="7E598167" w14:textId="416369B5" w:rsidR="008958E8" w:rsidRDefault="008958E8" w:rsidP="00D42559">
      <w:pPr>
        <w:pStyle w:val="af3"/>
        <w:numPr>
          <w:ilvl w:val="0"/>
          <w:numId w:val="20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Pure </w:t>
      </w:r>
      <w:r w:rsidRPr="008958E8">
        <w:rPr>
          <w:sz w:val="28"/>
          <w:lang w:val="en-US"/>
        </w:rPr>
        <w:t>EdDSA</w:t>
      </w:r>
    </w:p>
    <w:p w14:paraId="1DDB2B8F" w14:textId="1482165E" w:rsidR="008958E8" w:rsidRPr="008958E8" w:rsidRDefault="008958E8" w:rsidP="00D42559">
      <w:pPr>
        <w:pStyle w:val="af3"/>
        <w:numPr>
          <w:ilvl w:val="0"/>
          <w:numId w:val="18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 xml:space="preserve">DSA </w:t>
      </w:r>
      <w:r w:rsidRPr="008958E8">
        <w:rPr>
          <w:sz w:val="28"/>
        </w:rPr>
        <w:t>со следующими вариациями:</w:t>
      </w:r>
    </w:p>
    <w:p w14:paraId="5DA0CDB1" w14:textId="1DD28CF5" w:rsidR="008958E8" w:rsidRDefault="008958E8" w:rsidP="00D42559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DSA</w:t>
      </w:r>
    </w:p>
    <w:p w14:paraId="31764ECC" w14:textId="413CB8BE" w:rsidR="008958E8" w:rsidRPr="008958E8" w:rsidRDefault="008958E8" w:rsidP="00D42559">
      <w:pPr>
        <w:pStyle w:val="af3"/>
        <w:numPr>
          <w:ilvl w:val="0"/>
          <w:numId w:val="21"/>
        </w:numPr>
        <w:ind w:left="0" w:firstLine="709"/>
        <w:rPr>
          <w:sz w:val="28"/>
          <w:lang w:val="en-US"/>
        </w:rPr>
      </w:pPr>
      <w:r>
        <w:rPr>
          <w:sz w:val="28"/>
          <w:lang w:val="en-US"/>
        </w:rPr>
        <w:t>ECDSA</w:t>
      </w:r>
    </w:p>
    <w:p w14:paraId="75ABC3EB" w14:textId="59151B75" w:rsidR="008958E8" w:rsidRDefault="008958E8" w:rsidP="00D42559">
      <w:pPr>
        <w:pStyle w:val="af3"/>
        <w:ind w:left="0"/>
        <w:rPr>
          <w:sz w:val="28"/>
        </w:rPr>
      </w:pPr>
      <w:r>
        <w:rPr>
          <w:sz w:val="28"/>
        </w:rPr>
        <w:t>Ниже рассмотрены вышеперечисленные алгоритмы и их вариации</w:t>
      </w:r>
      <w:r w:rsidR="003F40FF">
        <w:rPr>
          <w:sz w:val="28"/>
        </w:rPr>
        <w:t xml:space="preserve"> </w:t>
      </w:r>
      <w:r w:rsidR="00B015C9">
        <w:rPr>
          <w:sz w:val="28"/>
        </w:rPr>
        <w:t>в соответствии с их документацией</w:t>
      </w:r>
      <w:commentRangeStart w:id="4"/>
      <w:r w:rsidRPr="008958E8">
        <w:rPr>
          <w:sz w:val="28"/>
        </w:rPr>
        <w:t>.</w:t>
      </w:r>
      <w:commentRangeEnd w:id="4"/>
      <w:r w:rsidR="005F0AAF">
        <w:rPr>
          <w:rStyle w:val="afd"/>
        </w:rPr>
        <w:commentReference w:id="4"/>
      </w:r>
    </w:p>
    <w:p w14:paraId="37774DF9" w14:textId="77777777" w:rsidR="00A90004" w:rsidRDefault="00A90004" w:rsidP="00D42559">
      <w:pPr>
        <w:pStyle w:val="af3"/>
        <w:ind w:left="0"/>
        <w:rPr>
          <w:sz w:val="28"/>
        </w:rPr>
      </w:pPr>
    </w:p>
    <w:p w14:paraId="5D4DB49F" w14:textId="1C0A4A2E" w:rsidR="00DE18A2" w:rsidRPr="00DB746B" w:rsidRDefault="00DE18A2" w:rsidP="00515632">
      <w:pPr>
        <w:pStyle w:val="2"/>
      </w:pPr>
      <w:bookmarkStart w:id="5" w:name="_Toc133759962"/>
      <w:r w:rsidRPr="00DB746B">
        <w:t>PKCS#1 v1.5</w:t>
      </w:r>
      <w:bookmarkEnd w:id="5"/>
    </w:p>
    <w:p w14:paraId="57C29590" w14:textId="55D62AF6" w:rsidR="00DE18A2" w:rsidRPr="00DE18A2" w:rsidRDefault="00B015C9" w:rsidP="00D42559">
      <w:pPr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 xml:space="preserve">#1 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1.5, </w:t>
      </w:r>
      <w:r w:rsidR="00DE18A2">
        <w:rPr>
          <w:sz w:val="28"/>
        </w:rPr>
        <w:t>далее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 xml:space="preserve">15 </w:t>
      </w:r>
      <w:r w:rsidR="00DE18A2" w:rsidRPr="00DE18A2">
        <w:rPr>
          <w:sz w:val="28"/>
        </w:rPr>
        <w:t>объединяет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примитивы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RSASP</w:t>
      </w:r>
      <w:r w:rsidR="00DE18A2" w:rsidRPr="00A90004">
        <w:rPr>
          <w:sz w:val="28"/>
        </w:rPr>
        <w:t xml:space="preserve">1 </w:t>
      </w:r>
      <w:r w:rsidR="00DE18A2" w:rsidRPr="00DE18A2">
        <w:rPr>
          <w:sz w:val="28"/>
        </w:rPr>
        <w:t>и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RSAVP</w:t>
      </w:r>
      <w:r w:rsidR="00DE18A2" w:rsidRPr="00A90004">
        <w:rPr>
          <w:sz w:val="28"/>
        </w:rPr>
        <w:t>1</w:t>
      </w:r>
      <w:r w:rsidR="004D3796">
        <w:rPr>
          <w:sz w:val="28"/>
        </w:rPr>
        <w:t xml:space="preserve"> </w:t>
      </w:r>
      <w:r w:rsidR="004D3796" w:rsidRPr="004D3796">
        <w:rPr>
          <w:sz w:val="28"/>
        </w:rPr>
        <w:t>(</w:t>
      </w:r>
      <w:r w:rsidR="004D3796">
        <w:rPr>
          <w:sz w:val="28"/>
        </w:rPr>
        <w:t xml:space="preserve">см пункт 5.2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с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методом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</w:rPr>
        <w:t>кодирования</w:t>
      </w:r>
      <w:r w:rsidR="00DE18A2" w:rsidRPr="00A90004">
        <w:rPr>
          <w:sz w:val="28"/>
        </w:rPr>
        <w:t xml:space="preserve"> </w:t>
      </w:r>
      <w:r w:rsidR="00DE18A2" w:rsidRPr="00DE18A2">
        <w:rPr>
          <w:sz w:val="28"/>
          <w:lang w:val="en-US"/>
        </w:rPr>
        <w:t>EMSA</w:t>
      </w:r>
      <w:r w:rsidR="00DE18A2" w:rsidRPr="00A90004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A90004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A90004">
        <w:rPr>
          <w:sz w:val="28"/>
        </w:rPr>
        <w:t>15</w:t>
      </w:r>
      <w:r w:rsidR="004D3796" w:rsidRPr="004D3796">
        <w:rPr>
          <w:sz w:val="28"/>
        </w:rPr>
        <w:t xml:space="preserve"> (</w:t>
      </w:r>
      <w:r w:rsidR="004D3796">
        <w:rPr>
          <w:sz w:val="28"/>
        </w:rPr>
        <w:t xml:space="preserve">см пункт </w:t>
      </w:r>
      <w:r w:rsidR="004D3796" w:rsidRPr="004D3796">
        <w:rPr>
          <w:sz w:val="28"/>
        </w:rPr>
        <w:t>9</w:t>
      </w:r>
      <w:r w:rsidR="004D3796">
        <w:rPr>
          <w:sz w:val="28"/>
        </w:rPr>
        <w:t xml:space="preserve">.2 </w:t>
      </w:r>
      <w:r w:rsidR="004D3796">
        <w:rPr>
          <w:sz w:val="28"/>
          <w:lang w:val="en-US"/>
        </w:rPr>
        <w:t>RFC</w:t>
      </w:r>
      <w:r w:rsidR="004D3796" w:rsidRPr="003F40FF">
        <w:rPr>
          <w:sz w:val="28"/>
        </w:rPr>
        <w:t xml:space="preserve"> 8017 </w:t>
      </w:r>
      <w:hyperlink w:anchor="Rfc8017" w:history="1">
        <w:r w:rsidR="004D3796" w:rsidRPr="000440AA">
          <w:rPr>
            <w:rStyle w:val="af5"/>
            <w:sz w:val="28"/>
          </w:rPr>
          <w:t>[4]</w:t>
        </w:r>
      </w:hyperlink>
      <w:r w:rsidR="004D3796">
        <w:rPr>
          <w:sz w:val="28"/>
        </w:rPr>
        <w:t>)</w:t>
      </w:r>
      <w:r w:rsidR="00DE18A2" w:rsidRPr="00A90004">
        <w:rPr>
          <w:sz w:val="28"/>
        </w:rPr>
        <w:t xml:space="preserve">. </w:t>
      </w:r>
      <w:r w:rsidR="00DE18A2" w:rsidRPr="00DE18A2">
        <w:rPr>
          <w:sz w:val="28"/>
        </w:rPr>
        <w:t xml:space="preserve">Он совместим со схемой </w:t>
      </w:r>
      <w:r w:rsidR="00DE18A2" w:rsidRPr="00DE18A2">
        <w:rPr>
          <w:sz w:val="28"/>
          <w:lang w:val="en-US"/>
        </w:rPr>
        <w:t>IFSSA</w:t>
      </w:r>
      <w:r w:rsidR="00DE18A2" w:rsidRPr="00DE18A2">
        <w:rPr>
          <w:sz w:val="28"/>
        </w:rPr>
        <w:t xml:space="preserve">, определенной в </w:t>
      </w:r>
      <w:r w:rsidR="00DE18A2" w:rsidRPr="00DE18A2">
        <w:rPr>
          <w:sz w:val="28"/>
          <w:lang w:val="en-US"/>
        </w:rPr>
        <w:t>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DE18A2" w:rsidRPr="00DE18A2">
        <w:rPr>
          <w:sz w:val="28"/>
        </w:rPr>
        <w:t xml:space="preserve"> 1363</w:t>
      </w:r>
      <w:r w:rsidR="000440AA" w:rsidRPr="000440AA">
        <w:rPr>
          <w:sz w:val="28"/>
        </w:rPr>
        <w:t>9</w:t>
      </w:r>
      <w:r w:rsidR="00DE18A2" w:rsidRPr="00DE18A2">
        <w:rPr>
          <w:sz w:val="28"/>
        </w:rPr>
        <w:t xml:space="preserve">, где примитивы подписи и проверки являются </w:t>
      </w:r>
      <w:r w:rsidR="00DE18A2" w:rsidRPr="00DE18A2">
        <w:rPr>
          <w:sz w:val="28"/>
          <w:lang w:val="en-US"/>
        </w:rPr>
        <w:t>IFSP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 и </w:t>
      </w:r>
      <w:r w:rsidR="00DE18A2" w:rsidRPr="00DE18A2">
        <w:rPr>
          <w:sz w:val="28"/>
          <w:lang w:val="en-US"/>
        </w:rPr>
        <w:t>IFVP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RSA</w:t>
      </w:r>
      <w:r w:rsidR="00DE18A2" w:rsidRPr="00DE18A2">
        <w:rPr>
          <w:sz w:val="28"/>
        </w:rPr>
        <w:t xml:space="preserve">1, а </w:t>
      </w:r>
      <w:commentRangeStart w:id="6"/>
      <w:r w:rsidR="00DE18A2" w:rsidRPr="00DE18A2">
        <w:rPr>
          <w:sz w:val="28"/>
        </w:rPr>
        <w:t xml:space="preserve">метод кодирования сообщения - </w:t>
      </w:r>
      <w:r w:rsidR="00DE18A2" w:rsidRPr="00DE18A2">
        <w:rPr>
          <w:sz w:val="28"/>
          <w:lang w:val="en-US"/>
        </w:rPr>
        <w:t>EMSA</w:t>
      </w:r>
      <w:r w:rsidR="00DE18A2" w:rsidRPr="00DE18A2">
        <w:rPr>
          <w:sz w:val="28"/>
        </w:rPr>
        <w:t>-</w:t>
      </w:r>
      <w:r w:rsidR="00DE18A2" w:rsidRPr="00DE18A2">
        <w:rPr>
          <w:sz w:val="28"/>
          <w:lang w:val="en-US"/>
        </w:rPr>
        <w:t>PKCS</w:t>
      </w:r>
      <w:r w:rsidR="00DE18A2" w:rsidRPr="00DE18A2">
        <w:rPr>
          <w:sz w:val="28"/>
        </w:rPr>
        <w:t>1-</w:t>
      </w:r>
      <w:r w:rsidR="00DE18A2" w:rsidRPr="00DE18A2">
        <w:rPr>
          <w:sz w:val="28"/>
          <w:lang w:val="en-US"/>
        </w:rPr>
        <w:t>v</w:t>
      </w:r>
      <w:r w:rsidR="00DE18A2" w:rsidRPr="00DE18A2">
        <w:rPr>
          <w:sz w:val="28"/>
        </w:rPr>
        <w:t xml:space="preserve">15 </w:t>
      </w:r>
    </w:p>
    <w:p w14:paraId="4F90A73E" w14:textId="1353436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Длина сообщений</w:t>
      </w:r>
      <w:commentRangeEnd w:id="6"/>
      <w:r w:rsidR="009C7861">
        <w:rPr>
          <w:rStyle w:val="afd"/>
        </w:rPr>
        <w:commentReference w:id="6"/>
      </w:r>
      <w:r w:rsidRPr="00DE18A2">
        <w:rPr>
          <w:sz w:val="28"/>
        </w:rPr>
        <w:t xml:space="preserve">, на которых может работать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15, либо не</w:t>
      </w:r>
      <w:r>
        <w:rPr>
          <w:sz w:val="28"/>
        </w:rPr>
        <w:t xml:space="preserve"> </w:t>
      </w:r>
      <w:r w:rsidRPr="00DE18A2">
        <w:rPr>
          <w:sz w:val="28"/>
        </w:rPr>
        <w:t xml:space="preserve">ограничена, либо ограничена очень большим числом, в зависимости от хэш-функции, лежащей в основе метода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15.</w:t>
      </w:r>
    </w:p>
    <w:p w14:paraId="18A3D13A" w14:textId="641ADC26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lastRenderedPageBreak/>
        <w:t xml:space="preserve">Предполагая, что вычисление </w:t>
      </w:r>
      <w:r w:rsidRPr="00DE18A2">
        <w:rPr>
          <w:sz w:val="28"/>
          <w:lang w:val="en-US"/>
        </w:rPr>
        <w:t>e</w:t>
      </w:r>
      <w:r w:rsidRPr="00DE18A2">
        <w:rPr>
          <w:sz w:val="28"/>
        </w:rPr>
        <w:t xml:space="preserve">-ых корней по модулю </w:t>
      </w:r>
      <w:r w:rsidRPr="00DE18A2">
        <w:rPr>
          <w:sz w:val="28"/>
          <w:lang w:val="en-US"/>
        </w:rPr>
        <w:t>n</w:t>
      </w:r>
      <w:r w:rsidRPr="00DE18A2">
        <w:rPr>
          <w:sz w:val="28"/>
        </w:rPr>
        <w:t xml:space="preserve"> является невыполнимым и хэш-функция в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обладает соответствующими свойствами, предполагается, что </w:t>
      </w:r>
      <w:r w:rsidRPr="00DE18A2">
        <w:rPr>
          <w:sz w:val="28"/>
          <w:lang w:val="en-US"/>
        </w:rPr>
        <w:t>RSASSA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обеспечивает безопасную подпись. Более точно, подделка подписей без знания закрытого ключа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 предполагается вычислительно невозможной. Кроме того, в методе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идентификатор хэш-функции встроен в кодирование. Из-за этой особенности злоумышленник, пытающийся найти сообщение с той же подписью, что и ранее подписанное сообщение, должен найти коллизии конкретной используемой хэш-функции; </w:t>
      </w:r>
      <w:r>
        <w:rPr>
          <w:sz w:val="28"/>
        </w:rPr>
        <w:t>атака</w:t>
      </w:r>
      <w:r w:rsidRPr="00DE18A2">
        <w:rPr>
          <w:sz w:val="28"/>
        </w:rPr>
        <w:t xml:space="preserve"> на другую хэш-функцию, отличную от выбранной </w:t>
      </w:r>
      <w:r>
        <w:rPr>
          <w:sz w:val="28"/>
        </w:rPr>
        <w:t>подписант</w:t>
      </w:r>
      <w:r w:rsidRPr="00DE18A2">
        <w:rPr>
          <w:sz w:val="28"/>
        </w:rPr>
        <w:t>ом, не является полезн</w:t>
      </w:r>
      <w:r w:rsidR="002375C4">
        <w:rPr>
          <w:sz w:val="28"/>
        </w:rPr>
        <w:t>ой</w:t>
      </w:r>
      <w:r w:rsidRPr="00DE18A2">
        <w:rPr>
          <w:sz w:val="28"/>
        </w:rPr>
        <w:t xml:space="preserve"> для злоумышленника. </w:t>
      </w:r>
    </w:p>
    <w:p w14:paraId="5F9E5D3C" w14:textId="26307C85" w:rsidR="00DE18A2" w:rsidRPr="00DE18A2" w:rsidRDefault="00DE18A2" w:rsidP="00D42559">
      <w:pPr>
        <w:rPr>
          <w:sz w:val="28"/>
        </w:rPr>
      </w:pPr>
      <w:r w:rsidRPr="00DE18A2">
        <w:rPr>
          <w:sz w:val="28"/>
        </w:rPr>
        <w:t>Примечание</w:t>
      </w:r>
      <w:r w:rsidR="00C46803" w:rsidRPr="00DE18A2">
        <w:rPr>
          <w:sz w:val="28"/>
        </w:rPr>
        <w:t>: как</w:t>
      </w:r>
      <w:r w:rsidRPr="00DE18A2">
        <w:rPr>
          <w:sz w:val="28"/>
        </w:rPr>
        <w:t xml:space="preserve"> отмечено в 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 xml:space="preserve"> #1 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1.5,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>15 имеет</w:t>
      </w:r>
      <w:r w:rsidR="00E62750">
        <w:rPr>
          <w:sz w:val="28"/>
        </w:rPr>
        <w:t xml:space="preserve"> такое</w:t>
      </w:r>
      <w:r w:rsidRPr="00DE18A2">
        <w:rPr>
          <w:sz w:val="28"/>
        </w:rPr>
        <w:t xml:space="preserve"> свойство, что закодированное сообщение, преобразованное в целочисленное представление сообщения, гарантированно большое и по крайней мере отчасти "случайное". </w:t>
      </w:r>
      <w:commentRangeStart w:id="7"/>
      <w:r w:rsidRPr="00DE18A2">
        <w:rPr>
          <w:sz w:val="28"/>
        </w:rPr>
        <w:t xml:space="preserve">Это предотвращает атаки, предложенные </w:t>
      </w:r>
      <w:proofErr w:type="spellStart"/>
      <w:r w:rsidRPr="00DE18A2">
        <w:rPr>
          <w:sz w:val="28"/>
        </w:rPr>
        <w:t>Десмедтом</w:t>
      </w:r>
      <w:proofErr w:type="spellEnd"/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</w:rPr>
        <w:t>Одлизко</w:t>
      </w:r>
      <w:proofErr w:type="spellEnd"/>
      <w:r w:rsidR="009929D2">
        <w:rPr>
          <w:sz w:val="28"/>
        </w:rPr>
        <w:t xml:space="preserve"> </w:t>
      </w:r>
      <w:hyperlink w:anchor="Desm" w:history="1">
        <w:r w:rsidR="009929D2" w:rsidRPr="009929D2">
          <w:rPr>
            <w:rStyle w:val="af5"/>
            <w:sz w:val="28"/>
          </w:rPr>
          <w:t>[8]</w:t>
        </w:r>
      </w:hyperlink>
      <w:r w:rsidRPr="00DE18A2">
        <w:rPr>
          <w:sz w:val="28"/>
        </w:rPr>
        <w:t xml:space="preserve">, где мультипликативные отношения между представителями сообщений разрабатываются путем факторизации представителей сообщений на набор малых значений (например, набор малых простых чисел). Корон, </w:t>
      </w:r>
      <w:proofErr w:type="spellStart"/>
      <w:r w:rsidRPr="00DE18A2">
        <w:rPr>
          <w:sz w:val="28"/>
        </w:rPr>
        <w:t>Накаш</w:t>
      </w:r>
      <w:proofErr w:type="spellEnd"/>
      <w:r w:rsidRPr="00DE18A2">
        <w:rPr>
          <w:sz w:val="28"/>
        </w:rPr>
        <w:t xml:space="preserve"> и </w:t>
      </w:r>
      <w:r w:rsidR="00C46803" w:rsidRPr="00DE18A2">
        <w:rPr>
          <w:sz w:val="28"/>
        </w:rPr>
        <w:t>Стерн</w:t>
      </w:r>
      <w:r w:rsidR="009929D2" w:rsidRPr="009929D2">
        <w:rPr>
          <w:sz w:val="28"/>
        </w:rPr>
        <w:t xml:space="preserve"> </w:t>
      </w:r>
      <w:hyperlink w:anchor="coron_nacche" w:history="1">
        <w:r w:rsidR="009929D2" w:rsidRPr="009929D2">
          <w:rPr>
            <w:rStyle w:val="af5"/>
            <w:sz w:val="28"/>
          </w:rPr>
          <w:t>[9]</w:t>
        </w:r>
      </w:hyperlink>
      <w:r w:rsidR="00C46803" w:rsidRPr="00DE18A2">
        <w:rPr>
          <w:sz w:val="28"/>
        </w:rPr>
        <w:t xml:space="preserve"> показали</w:t>
      </w:r>
      <w:r w:rsidRPr="00DE18A2">
        <w:rPr>
          <w:sz w:val="28"/>
        </w:rPr>
        <w:t xml:space="preserve">, что более сильная форма этого типа атаки может быть довольно эффективной против некоторых случаев схемы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9796-2.</w:t>
      </w:r>
      <w:commentRangeEnd w:id="7"/>
      <w:r w:rsidR="009850FF">
        <w:rPr>
          <w:rStyle w:val="afd"/>
        </w:rPr>
        <w:commentReference w:id="7"/>
      </w:r>
      <w:r w:rsidRPr="00DE18A2">
        <w:rPr>
          <w:sz w:val="28"/>
        </w:rPr>
        <w:t xml:space="preserve"> Они также проанализировали сложность этого типа атаки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1-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и пришли к выводу, что атака будет </w:t>
      </w:r>
      <w:commentRangeStart w:id="8"/>
      <w:r w:rsidRPr="00DE18A2">
        <w:rPr>
          <w:sz w:val="28"/>
        </w:rPr>
        <w:t>непрактичной</w:t>
      </w:r>
      <w:r w:rsidR="00DC7530" w:rsidRPr="00DC7530">
        <w:rPr>
          <w:sz w:val="28"/>
        </w:rPr>
        <w:t xml:space="preserve"> </w:t>
      </w:r>
      <w:r w:rsidR="00DC7530">
        <w:rPr>
          <w:sz w:val="28"/>
        </w:rPr>
        <w:t>и</w:t>
      </w:r>
      <w:r w:rsidRPr="00DE18A2">
        <w:rPr>
          <w:sz w:val="28"/>
        </w:rPr>
        <w:t xml:space="preserve"> </w:t>
      </w:r>
      <w:r w:rsidR="00DC7530">
        <w:rPr>
          <w:sz w:val="28"/>
        </w:rPr>
        <w:t>потребует</w:t>
      </w:r>
      <w:r w:rsidRPr="00DE18A2">
        <w:rPr>
          <w:sz w:val="28"/>
        </w:rPr>
        <w:t xml:space="preserve"> больше операций, чем </w:t>
      </w:r>
      <w:commentRangeEnd w:id="8"/>
      <w:r w:rsidR="009850FF">
        <w:rPr>
          <w:rStyle w:val="afd"/>
        </w:rPr>
        <w:commentReference w:id="8"/>
      </w:r>
      <w:r w:rsidRPr="00DE18A2">
        <w:rPr>
          <w:sz w:val="28"/>
        </w:rPr>
        <w:t xml:space="preserve">поиск коллизий в основной хэш-функции (т.е. более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80</m:t>
            </m:r>
          </m:sup>
        </m:sSup>
      </m:oMath>
      <w:r w:rsidR="00DC7530">
        <w:rPr>
          <w:sz w:val="28"/>
        </w:rPr>
        <w:t xml:space="preserve"> </w:t>
      </w:r>
      <w:r w:rsidRPr="00DE18A2">
        <w:rPr>
          <w:sz w:val="28"/>
        </w:rPr>
        <w:t xml:space="preserve">операций). </w:t>
      </w:r>
      <w:commentRangeStart w:id="9"/>
      <w:r w:rsidRPr="00DE18A2">
        <w:rPr>
          <w:sz w:val="28"/>
          <w:lang w:val="en-US"/>
        </w:rPr>
        <w:t>Coppersmith</w:t>
      </w:r>
      <w:r w:rsidRPr="00DE18A2">
        <w:rPr>
          <w:sz w:val="28"/>
        </w:rPr>
        <w:t xml:space="preserve">, </w:t>
      </w:r>
      <w:r w:rsidRPr="00DE18A2">
        <w:rPr>
          <w:sz w:val="28"/>
          <w:lang w:val="en-US"/>
        </w:rPr>
        <w:t>Halevi</w:t>
      </w:r>
      <w:r w:rsidRPr="00DE18A2">
        <w:rPr>
          <w:sz w:val="28"/>
        </w:rPr>
        <w:t xml:space="preserve"> и </w:t>
      </w:r>
      <w:proofErr w:type="spellStart"/>
      <w:r w:rsidRPr="00DE18A2">
        <w:rPr>
          <w:sz w:val="28"/>
          <w:lang w:val="en-US"/>
        </w:rPr>
        <w:t>Jutla</w:t>
      </w:r>
      <w:proofErr w:type="spellEnd"/>
      <w:r w:rsidR="00DC7530" w:rsidRPr="00DC7530">
        <w:rPr>
          <w:sz w:val="28"/>
        </w:rPr>
        <w:t xml:space="preserve"> </w:t>
      </w:r>
      <w:hyperlink w:anchor="forgery" w:history="1">
        <w:r w:rsidR="00DC7530" w:rsidRPr="00DC7530">
          <w:rPr>
            <w:rStyle w:val="af5"/>
            <w:sz w:val="28"/>
          </w:rPr>
          <w:t>[10]</w:t>
        </w:r>
      </w:hyperlink>
      <w:r w:rsidRPr="00DE18A2">
        <w:rPr>
          <w:sz w:val="28"/>
        </w:rPr>
        <w:t xml:space="preserve"> впоследствии расширили атаку Корон и др</w:t>
      </w:r>
      <w:commentRangeEnd w:id="9"/>
      <w:r w:rsidR="009850FF">
        <w:rPr>
          <w:rStyle w:val="afd"/>
        </w:rPr>
        <w:commentReference w:id="9"/>
      </w:r>
      <w:r w:rsidRPr="00DE18A2">
        <w:rPr>
          <w:sz w:val="28"/>
        </w:rPr>
        <w:t xml:space="preserve">., Чтобы сломать схему подписи </w:t>
      </w:r>
      <w:r w:rsidRPr="00DE18A2">
        <w:rPr>
          <w:sz w:val="28"/>
          <w:lang w:val="en-US"/>
        </w:rPr>
        <w:t>ISO</w:t>
      </w:r>
      <w:r w:rsidRPr="00DE18A2">
        <w:rPr>
          <w:sz w:val="28"/>
        </w:rPr>
        <w:t>/</w:t>
      </w:r>
      <w:r w:rsidRPr="00DE18A2">
        <w:rPr>
          <w:sz w:val="28"/>
          <w:lang w:val="en-US"/>
        </w:rPr>
        <w:t>IEC</w:t>
      </w:r>
      <w:r w:rsidRPr="00DE18A2">
        <w:rPr>
          <w:sz w:val="28"/>
        </w:rPr>
        <w:t xml:space="preserve"> 9796-1 с восстановлением сообщения. Различные атаки иллюстрируют важность тщательного построения входных данных для примитива </w:t>
      </w:r>
      <w:r w:rsidRPr="00DE18A2">
        <w:rPr>
          <w:sz w:val="28"/>
          <w:lang w:val="en-US"/>
        </w:rPr>
        <w:t>RSA</w:t>
      </w:r>
      <w:r w:rsidRPr="00DE18A2">
        <w:rPr>
          <w:sz w:val="28"/>
        </w:rPr>
        <w:t xml:space="preserve">-подписи, особенно в схеме подписи с восстановлением сообщения. Следовательно, метод кодирования </w:t>
      </w:r>
      <w:r w:rsidRPr="00DE18A2">
        <w:rPr>
          <w:sz w:val="28"/>
          <w:lang w:val="en-US"/>
        </w:rPr>
        <w:lastRenderedPageBreak/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явно включает хэш-операцию и не предназначен для схем подписи с восстановлением сообщения. Кроме того, хотя атака на метод кодирования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PKCS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v</w:t>
      </w:r>
      <w:r w:rsidRPr="00DE18A2">
        <w:rPr>
          <w:sz w:val="28"/>
        </w:rPr>
        <w:t xml:space="preserve">15 неизвестна, рекомендуется постепенный переход к </w:t>
      </w:r>
      <w:r w:rsidRPr="00DE18A2">
        <w:rPr>
          <w:sz w:val="28"/>
          <w:lang w:val="en-US"/>
        </w:rPr>
        <w:t>EMSA</w:t>
      </w:r>
      <w:r w:rsidRPr="00DE18A2">
        <w:rPr>
          <w:sz w:val="28"/>
        </w:rPr>
        <w:t>-</w:t>
      </w:r>
      <w:r w:rsidRPr="00DE18A2">
        <w:rPr>
          <w:sz w:val="28"/>
          <w:lang w:val="en-US"/>
        </w:rPr>
        <w:t>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4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DE18A2">
        <w:rPr>
          <w:sz w:val="28"/>
        </w:rPr>
        <w:t xml:space="preserve"> в качестве предосторожности против будущих разработок.</w:t>
      </w:r>
    </w:p>
    <w:p w14:paraId="596BA55B" w14:textId="77777777" w:rsidR="00DE18A2" w:rsidRPr="00DE18A2" w:rsidRDefault="00DE18A2" w:rsidP="00D42559">
      <w:pPr>
        <w:rPr>
          <w:sz w:val="28"/>
        </w:rPr>
      </w:pPr>
    </w:p>
    <w:p w14:paraId="11B376BE" w14:textId="07B59A74" w:rsidR="00DE18A2" w:rsidRPr="00E42C5A" w:rsidRDefault="00DE18A2" w:rsidP="00D42559">
      <w:pPr>
        <w:rPr>
          <w:b/>
          <w:sz w:val="28"/>
          <w:szCs w:val="28"/>
        </w:rPr>
      </w:pPr>
      <w:commentRangeStart w:id="10"/>
      <w:r w:rsidRPr="00E42C5A">
        <w:rPr>
          <w:b/>
          <w:sz w:val="28"/>
          <w:szCs w:val="28"/>
        </w:rPr>
        <w:t>Операция генерации подпи</w:t>
      </w:r>
      <w:r w:rsidR="0054060D" w:rsidRPr="00E42C5A">
        <w:rPr>
          <w:b/>
          <w:sz w:val="28"/>
          <w:szCs w:val="28"/>
        </w:rPr>
        <w:t>с</w:t>
      </w:r>
      <w:r w:rsidRPr="00E42C5A">
        <w:rPr>
          <w:b/>
          <w:sz w:val="28"/>
          <w:szCs w:val="28"/>
        </w:rPr>
        <w:t>и</w:t>
      </w:r>
      <w:r w:rsidR="00DC7530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2CDF12F8" w14:textId="77777777" w:rsidR="00DE18A2" w:rsidRPr="00EB263F" w:rsidRDefault="00DE18A2" w:rsidP="00D42559">
      <w:pPr>
        <w:rPr>
          <w:sz w:val="28"/>
          <w:szCs w:val="28"/>
        </w:rPr>
      </w:pPr>
    </w:p>
    <w:p w14:paraId="3E490905" w14:textId="5CE47D58" w:rsidR="00DE18A2" w:rsidRPr="00EB263F" w:rsidRDefault="003D45C8" w:rsidP="00D42559">
      <w:pPr>
        <w:pStyle w:val="afff1"/>
        <w:tabs>
          <w:tab w:val="clear" w:pos="9072"/>
          <w:tab w:val="left" w:pos="8931"/>
        </w:tabs>
        <w:rPr>
          <w:szCs w:val="28"/>
        </w:rPr>
      </w:pPr>
      <m:oMath>
        <m:r>
          <w:rPr>
            <w:rFonts w:ascii="Cambria Math" w:hAnsi="Cambria Math"/>
            <w:szCs w:val="28"/>
          </w:rPr>
          <m:t>RSASSA</m:t>
        </m:r>
        <m:r>
          <m:rPr>
            <m:sty m:val="p"/>
          </m:rPr>
          <w:rPr>
            <w:rFonts w:ascii="Cambria Math" w:hAnsi="Cambria Math"/>
            <w:szCs w:val="28"/>
          </w:rPr>
          <w:softHyphen/>
        </m:r>
        <m:r>
          <w:rPr>
            <w:rFonts w:ascii="Cambria Math" w:hAnsi="Cambria Math"/>
            <w:szCs w:val="28"/>
          </w:rPr>
          <m:t>-PKCS1-V1_5-SIGN (K, M)</m:t>
        </m:r>
      </m:oMath>
      <w:r w:rsidR="00E20871" w:rsidRPr="00E20871">
        <w:rPr>
          <w:szCs w:val="28"/>
        </w:rPr>
        <w:t>.</w:t>
      </w:r>
      <w:r w:rsidR="0054060D" w:rsidRPr="00EB263F">
        <w:rPr>
          <w:szCs w:val="28"/>
        </w:rPr>
        <w:tab/>
        <w:t>(1)</w:t>
      </w:r>
      <w:r w:rsidR="003F40FF" w:rsidRPr="00EB263F">
        <w:rPr>
          <w:szCs w:val="28"/>
        </w:rPr>
        <w:tab/>
      </w:r>
      <w:r w:rsidR="003F40FF" w:rsidRPr="00EB263F">
        <w:rPr>
          <w:szCs w:val="28"/>
        </w:rPr>
        <w:tab/>
      </w:r>
    </w:p>
    <w:p w14:paraId="7CA471E4" w14:textId="117646B2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4BB235EF" w14:textId="0B626B61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 xml:space="preserve">закрытый ключ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подписанта</w:t>
      </w:r>
    </w:p>
    <w:p w14:paraId="0ECBE047" w14:textId="1A58DF93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 </w:t>
      </w:r>
      <w:r w:rsidR="00EB263F">
        <w:rPr>
          <w:sz w:val="28"/>
          <w:szCs w:val="28"/>
        </w:rPr>
        <w:t xml:space="preserve">- </w:t>
      </w:r>
      <w:r w:rsidRPr="00EB263F">
        <w:rPr>
          <w:sz w:val="28"/>
          <w:szCs w:val="28"/>
        </w:rPr>
        <w:t>сообщение для подписи, строка октетов</w:t>
      </w:r>
    </w:p>
    <w:p w14:paraId="2CF437F9" w14:textId="0182D3EA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Выход:</w:t>
      </w:r>
    </w:p>
    <w:p w14:paraId="3014071A" w14:textId="5E85C37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 xml:space="preserve"> подпись, строка октетов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, где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- длина в октетах модуля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</w:t>
      </w:r>
      <w:r w:rsidRPr="00EB263F">
        <w:rPr>
          <w:sz w:val="28"/>
          <w:szCs w:val="28"/>
          <w:lang w:val="en-US"/>
        </w:rPr>
        <w:t>n</w:t>
      </w:r>
    </w:p>
    <w:p w14:paraId="0B613A67" w14:textId="77777777" w:rsidR="00DE18A2" w:rsidRPr="00EB263F" w:rsidRDefault="00DE18A2" w:rsidP="00D42559">
      <w:pPr>
        <w:rPr>
          <w:sz w:val="28"/>
          <w:szCs w:val="28"/>
        </w:rPr>
      </w:pPr>
    </w:p>
    <w:p w14:paraId="2037145F" w14:textId="6C9229C7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Ошибки: "сообщение слишком длинное";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</w:t>
      </w:r>
      <w:commentRangeEnd w:id="10"/>
      <w:r w:rsidR="009850FF">
        <w:rPr>
          <w:rStyle w:val="afd"/>
        </w:rPr>
        <w:commentReference w:id="10"/>
      </w:r>
    </w:p>
    <w:p w14:paraId="5812F911" w14:textId="1D0AD360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2B6F5880" w14:textId="3E59BA6B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1. Кодирование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>15</w:t>
      </w:r>
      <w:r w:rsidR="00C46803" w:rsidRPr="00EB263F">
        <w:rPr>
          <w:sz w:val="28"/>
          <w:szCs w:val="28"/>
        </w:rPr>
        <w:t>: примените</w:t>
      </w:r>
      <w:r w:rsidRPr="00EB263F">
        <w:rPr>
          <w:sz w:val="28"/>
          <w:szCs w:val="28"/>
        </w:rPr>
        <w:t xml:space="preserve"> операцию кодирования </w:t>
      </w:r>
      <w:r w:rsidRPr="00EB263F">
        <w:rPr>
          <w:sz w:val="28"/>
          <w:szCs w:val="28"/>
          <w:lang w:val="en-US"/>
        </w:rPr>
        <w:t>EMSA</w:t>
      </w:r>
      <w:r w:rsidRPr="00EB263F">
        <w:rPr>
          <w:sz w:val="28"/>
          <w:szCs w:val="28"/>
        </w:rPr>
        <w:t>-</w:t>
      </w:r>
      <w:r w:rsidRPr="00EB263F">
        <w:rPr>
          <w:sz w:val="28"/>
          <w:szCs w:val="28"/>
          <w:lang w:val="en-US"/>
        </w:rPr>
        <w:t>PKCS</w:t>
      </w:r>
      <w:r w:rsidRPr="00EB263F">
        <w:rPr>
          <w:sz w:val="28"/>
          <w:szCs w:val="28"/>
        </w:rPr>
        <w:t>1-</w:t>
      </w:r>
      <w:r w:rsidRPr="00EB263F">
        <w:rPr>
          <w:sz w:val="28"/>
          <w:szCs w:val="28"/>
          <w:lang w:val="en-US"/>
        </w:rPr>
        <w:t>v</w:t>
      </w:r>
      <w:r w:rsidRPr="00EB263F">
        <w:rPr>
          <w:sz w:val="28"/>
          <w:szCs w:val="28"/>
        </w:rPr>
        <w:t xml:space="preserve">15 к сообщению </w:t>
      </w:r>
      <w:r w:rsidRPr="00EB263F">
        <w:rPr>
          <w:sz w:val="28"/>
          <w:szCs w:val="28"/>
          <w:lang w:val="en-US"/>
        </w:rPr>
        <w:t>M</w:t>
      </w:r>
      <w:r w:rsidRPr="00EB263F">
        <w:rPr>
          <w:sz w:val="28"/>
          <w:szCs w:val="28"/>
        </w:rPr>
        <w:t xml:space="preserve">, чтобы получить закодированное сообщение </w:t>
      </w:r>
      <w:r w:rsidRPr="00EB263F">
        <w:rPr>
          <w:sz w:val="28"/>
          <w:szCs w:val="28"/>
          <w:lang w:val="en-US"/>
        </w:rPr>
        <w:t>EM</w:t>
      </w:r>
      <w:r w:rsidRPr="00EB263F">
        <w:rPr>
          <w:sz w:val="28"/>
          <w:szCs w:val="28"/>
        </w:rPr>
        <w:t xml:space="preserve"> длиной </w:t>
      </w:r>
      <w:r w:rsidRPr="00EB263F">
        <w:rPr>
          <w:sz w:val="28"/>
          <w:szCs w:val="28"/>
          <w:lang w:val="en-US"/>
        </w:rPr>
        <w:t>k</w:t>
      </w:r>
      <w:r w:rsidRPr="00EB263F">
        <w:rPr>
          <w:sz w:val="28"/>
          <w:szCs w:val="28"/>
        </w:rPr>
        <w:t xml:space="preserve"> октетов:</w:t>
      </w:r>
    </w:p>
    <w:p w14:paraId="13516FEB" w14:textId="77777777" w:rsidR="00C46803" w:rsidRPr="00EB263F" w:rsidRDefault="00C46803" w:rsidP="00D42559">
      <w:pPr>
        <w:rPr>
          <w:sz w:val="28"/>
          <w:szCs w:val="28"/>
        </w:rPr>
      </w:pPr>
    </w:p>
    <w:p w14:paraId="2DACD724" w14:textId="5F577A06" w:rsidR="00DE18A2" w:rsidRPr="00EB263F" w:rsidRDefault="00DE18A2" w:rsidP="00D42559">
      <w:pPr>
        <w:pStyle w:val="afff1"/>
        <w:tabs>
          <w:tab w:val="clear" w:pos="9072"/>
          <w:tab w:val="left" w:pos="8647"/>
        </w:tabs>
        <w:rPr>
          <w:szCs w:val="28"/>
        </w:rPr>
      </w:pPr>
      <w:r w:rsidRPr="00EB263F">
        <w:rPr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EM</m:t>
        </m:r>
        <m:r>
          <w:rPr>
            <w:rFonts w:ascii="Cambria Math" w:hAnsi="Cambria Math"/>
            <w:szCs w:val="28"/>
          </w:rPr>
          <m:t xml:space="preserve"> = </m:t>
        </m:r>
        <m:r>
          <w:rPr>
            <w:rFonts w:ascii="Cambria Math" w:hAnsi="Cambria Math"/>
            <w:szCs w:val="28"/>
            <w:lang w:val="en-US"/>
          </w:rPr>
          <m:t>EMSA</m:t>
        </m:r>
        <m:r>
          <w:rPr>
            <w:rFonts w:ascii="Cambria Math" w:hAnsi="Cambria Math"/>
            <w:szCs w:val="28"/>
          </w:rPr>
          <m:t>-</m:t>
        </m:r>
        <m:r>
          <w:rPr>
            <w:rFonts w:ascii="Cambria Math" w:hAnsi="Cambria Math"/>
            <w:szCs w:val="28"/>
            <w:lang w:val="en-US"/>
          </w:rPr>
          <m:t>PKCS</m:t>
        </m:r>
        <m:r>
          <w:rPr>
            <w:rFonts w:ascii="Cambria Math" w:hAnsi="Cambria Math"/>
            <w:szCs w:val="28"/>
          </w:rPr>
          <m:t>1-</m:t>
        </m:r>
        <m:r>
          <w:rPr>
            <w:rFonts w:ascii="Cambria Math" w:hAnsi="Cambria Math"/>
            <w:szCs w:val="28"/>
            <w:lang w:val="en-US"/>
          </w:rPr>
          <m:t>V</m:t>
        </m:r>
        <m:r>
          <w:rPr>
            <w:rFonts w:ascii="Cambria Math" w:hAnsi="Cambria Math"/>
            <w:szCs w:val="28"/>
          </w:rPr>
          <m:t>15-</m:t>
        </m:r>
        <m:r>
          <w:rPr>
            <w:rFonts w:ascii="Cambria Math" w:hAnsi="Cambria Math"/>
            <w:szCs w:val="28"/>
            <w:lang w:val="en-US"/>
          </w:rPr>
          <m:t>ENCODE</m:t>
        </m:r>
        <m:r>
          <w:rPr>
            <w:rFonts w:ascii="Cambria Math" w:hAnsi="Cambria Math"/>
            <w:szCs w:val="28"/>
          </w:rPr>
          <m:t xml:space="preserve"> (</m:t>
        </m:r>
        <m:r>
          <w:rPr>
            <w:rFonts w:ascii="Cambria Math" w:hAnsi="Cambria Math"/>
            <w:szCs w:val="28"/>
            <w:lang w:val="en-US"/>
          </w:rPr>
          <m:t>M</m:t>
        </m:r>
        <m:r>
          <w:rPr>
            <w:rFonts w:ascii="Cambria Math" w:hAnsi="Cambria Math"/>
            <w:szCs w:val="28"/>
          </w:rPr>
          <m:t xml:space="preserve">, </m:t>
        </m:r>
        <m:r>
          <w:rPr>
            <w:rFonts w:ascii="Cambria Math" w:hAnsi="Cambria Math"/>
            <w:szCs w:val="28"/>
            <w:lang w:val="en-US"/>
          </w:rPr>
          <m:t>k</m:t>
        </m:r>
        <m:r>
          <w:rPr>
            <w:rFonts w:ascii="Cambria Math" w:hAnsi="Cambria Math"/>
            <w:szCs w:val="28"/>
          </w:rPr>
          <m:t>).</m:t>
        </m:r>
      </m:oMath>
      <w:r w:rsidRPr="00EB263F">
        <w:rPr>
          <w:szCs w:val="28"/>
        </w:rPr>
        <w:t xml:space="preserve">  </w:t>
      </w:r>
      <w:r w:rsidR="0054060D" w:rsidRPr="00EB263F">
        <w:rPr>
          <w:szCs w:val="28"/>
        </w:rPr>
        <w:tab/>
      </w:r>
      <w:r w:rsidRPr="00EB263F">
        <w:rPr>
          <w:szCs w:val="28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8"/>
          </w:rPr>
          <m:t>(2)</m:t>
        </m:r>
      </m:oMath>
    </w:p>
    <w:p w14:paraId="24D6E388" w14:textId="77777777" w:rsidR="00C46803" w:rsidRPr="00EB263F" w:rsidRDefault="00C46803" w:rsidP="00D42559">
      <w:pPr>
        <w:rPr>
          <w:sz w:val="28"/>
          <w:szCs w:val="28"/>
        </w:rPr>
      </w:pPr>
    </w:p>
    <w:p w14:paraId="5AC648AF" w14:textId="4CA9C8B6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Если операция кодирования выводит "сообщение слишком длинное", выведите "сообщение слишком длинное" и остановитесь. Если операция кодирования выводит "намеренная длина закодированного сообщения </w:t>
      </w:r>
      <w:r w:rsidRPr="00EB263F">
        <w:rPr>
          <w:sz w:val="28"/>
          <w:szCs w:val="28"/>
        </w:rPr>
        <w:lastRenderedPageBreak/>
        <w:t xml:space="preserve">слишком короткая", выведите "модуль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 xml:space="preserve"> слишком короткий" и остановитесь.</w:t>
      </w:r>
    </w:p>
    <w:p w14:paraId="03DF3BCB" w14:textId="77777777" w:rsidR="00DE18A2" w:rsidRPr="00EB263F" w:rsidRDefault="00DE18A2" w:rsidP="00D42559">
      <w:pPr>
        <w:rPr>
          <w:sz w:val="28"/>
          <w:szCs w:val="28"/>
        </w:rPr>
      </w:pPr>
    </w:p>
    <w:p w14:paraId="7B3A917B" w14:textId="26058289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2. </w:t>
      </w:r>
      <w:r w:rsidRPr="00EB263F">
        <w:rPr>
          <w:sz w:val="28"/>
          <w:szCs w:val="28"/>
          <w:lang w:val="en-US"/>
        </w:rPr>
        <w:t>RSA</w:t>
      </w:r>
      <w:r w:rsidRPr="00EB263F">
        <w:rPr>
          <w:sz w:val="28"/>
          <w:szCs w:val="28"/>
        </w:rPr>
        <w:t>-подпись:</w:t>
      </w:r>
    </w:p>
    <w:p w14:paraId="3FFC81A1" w14:textId="4587DD2D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закодированного сообщения EM в целочисленное представление сообщения m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5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51E40775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BA9C89E" w14:textId="7A888CAF" w:rsidR="00DE18A2" w:rsidRPr="00EB263F" w:rsidRDefault="00DE18A2" w:rsidP="00D42559">
      <w:pPr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OS2IP (EM).</m:t>
        </m:r>
      </m:oMath>
      <w:r w:rsidR="0054060D" w:rsidRPr="00EB263F">
        <w:rPr>
          <w:sz w:val="28"/>
          <w:szCs w:val="28"/>
        </w:rPr>
        <w:t xml:space="preserve"> </w:t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</w:r>
      <w:r w:rsidR="0054060D" w:rsidRPr="00EB263F">
        <w:rPr>
          <w:sz w:val="28"/>
          <w:szCs w:val="28"/>
        </w:rPr>
        <w:tab/>
        <w:t>(3)</w:t>
      </w:r>
    </w:p>
    <w:p w14:paraId="57CCC4A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6F3AE7B9" w14:textId="514388CF" w:rsidR="00DE18A2" w:rsidRPr="00EB263F" w:rsidRDefault="00DE18A2" w:rsidP="00D42559">
      <w:pPr>
        <w:pStyle w:val="af3"/>
        <w:ind w:left="0"/>
        <w:rPr>
          <w:sz w:val="28"/>
          <w:szCs w:val="28"/>
        </w:rPr>
      </w:pPr>
      <w:commentRangeStart w:id="11"/>
      <w:r w:rsidRPr="00EB263F">
        <w:rPr>
          <w:sz w:val="28"/>
          <w:szCs w:val="28"/>
        </w:rPr>
        <w:t>b. Применение примитива подписи RSASP1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5.2.1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6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 xml:space="preserve"> к закрытому ключу RSA K и целочисленному представлению сообщения m для получения целочисленного представителя подписи s:</w:t>
      </w:r>
    </w:p>
    <w:p w14:paraId="73C9E0C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2C3703C7" w14:textId="2EF03834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</w:t>
      </w:r>
      <m:oMath>
        <m:r>
          <w:rPr>
            <w:rFonts w:ascii="Cambria Math" w:hAnsi="Cambria Math"/>
            <w:sz w:val="28"/>
            <w:szCs w:val="28"/>
          </w:rPr>
          <m:t xml:space="preserve"> s = RSASP1 (K, m).</m:t>
        </m:r>
      </m:oMath>
      <w:r w:rsidR="003D45C8" w:rsidRPr="00EB263F">
        <w:rPr>
          <w:i/>
          <w:sz w:val="28"/>
          <w:szCs w:val="28"/>
        </w:rPr>
        <w:t xml:space="preserve"> </w:t>
      </w:r>
      <w:r w:rsidR="003D45C8" w:rsidRPr="00EB263F">
        <w:rPr>
          <w:i/>
          <w:sz w:val="28"/>
          <w:szCs w:val="28"/>
        </w:rPr>
        <w:tab/>
      </w:r>
      <w:commentRangeEnd w:id="11"/>
      <w:r w:rsidR="009850FF">
        <w:rPr>
          <w:rStyle w:val="afd"/>
        </w:rPr>
        <w:commentReference w:id="11"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(4)</w:t>
      </w:r>
    </w:p>
    <w:p w14:paraId="7462BDA4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C91CE6A" w14:textId="1F0A565C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подписи s в подпись S длиной k октетов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4.1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7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="00C46803" w:rsidRPr="00EB263F">
        <w:rPr>
          <w:sz w:val="28"/>
          <w:szCs w:val="28"/>
        </w:rPr>
        <w:t>:</w:t>
      </w:r>
    </w:p>
    <w:p w14:paraId="53C70C7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1FFA418" w14:textId="026D61E4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S = I2OSP (s, k).</m:t>
        </m:r>
      </m:oMath>
      <w:r w:rsidR="003D45C8" w:rsidRPr="00EB263F">
        <w:rPr>
          <w:sz w:val="28"/>
          <w:szCs w:val="28"/>
        </w:rPr>
        <w:t xml:space="preserve"> 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(5)</w:t>
      </w:r>
    </w:p>
    <w:p w14:paraId="11E318D6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9FBD752" w14:textId="406E06D6" w:rsidR="00DE18A2" w:rsidRDefault="00DE18A2" w:rsidP="00D42559">
      <w:pPr>
        <w:pStyle w:val="af3"/>
        <w:numPr>
          <w:ilvl w:val="0"/>
          <w:numId w:val="18"/>
        </w:numPr>
        <w:ind w:firstLine="709"/>
        <w:rPr>
          <w:sz w:val="28"/>
          <w:szCs w:val="28"/>
        </w:rPr>
      </w:pPr>
      <w:r w:rsidRPr="00EB263F">
        <w:rPr>
          <w:sz w:val="28"/>
          <w:szCs w:val="28"/>
        </w:rPr>
        <w:t xml:space="preserve">Вывод подписи </w:t>
      </w:r>
      <w:r w:rsidRPr="00EB263F">
        <w:rPr>
          <w:sz w:val="28"/>
          <w:szCs w:val="28"/>
          <w:lang w:val="en-US"/>
        </w:rPr>
        <w:t>S</w:t>
      </w:r>
      <w:r w:rsidRPr="00EB263F">
        <w:rPr>
          <w:sz w:val="28"/>
          <w:szCs w:val="28"/>
        </w:rPr>
        <w:t>.</w:t>
      </w:r>
    </w:p>
    <w:p w14:paraId="0D16D820" w14:textId="77777777" w:rsidR="00E42C5A" w:rsidRPr="00EB263F" w:rsidRDefault="00E42C5A" w:rsidP="00D42559">
      <w:pPr>
        <w:pStyle w:val="af3"/>
        <w:ind w:left="360"/>
        <w:rPr>
          <w:sz w:val="28"/>
          <w:szCs w:val="28"/>
        </w:rPr>
      </w:pPr>
    </w:p>
    <w:p w14:paraId="1C319530" w14:textId="3ACB87CC" w:rsidR="00DE18A2" w:rsidRPr="00E42C5A" w:rsidRDefault="00DE18A2" w:rsidP="00D42559">
      <w:pPr>
        <w:pStyle w:val="af3"/>
        <w:ind w:left="0"/>
        <w:rPr>
          <w:b/>
          <w:sz w:val="28"/>
          <w:szCs w:val="28"/>
        </w:rPr>
      </w:pPr>
      <w:r w:rsidRPr="00E42C5A">
        <w:rPr>
          <w:b/>
          <w:sz w:val="28"/>
          <w:szCs w:val="28"/>
        </w:rPr>
        <w:t>Операция проверки подписи</w:t>
      </w:r>
      <w:r w:rsidR="00E42C5A" w:rsidRPr="00E42C5A">
        <w:rPr>
          <w:b/>
          <w:sz w:val="28"/>
          <w:szCs w:val="28"/>
        </w:rPr>
        <w:t xml:space="preserve"> алгоритма </w:t>
      </w:r>
      <w:r w:rsidR="00E42C5A" w:rsidRPr="00E42C5A">
        <w:rPr>
          <w:b/>
          <w:sz w:val="28"/>
          <w:lang w:val="en-US"/>
        </w:rPr>
        <w:t>RSASSA</w:t>
      </w:r>
      <w:r w:rsidR="00E42C5A" w:rsidRPr="00E42C5A">
        <w:rPr>
          <w:b/>
          <w:sz w:val="28"/>
        </w:rPr>
        <w:t>-</w:t>
      </w:r>
      <w:r w:rsidR="00E42C5A" w:rsidRPr="00E42C5A">
        <w:rPr>
          <w:b/>
          <w:sz w:val="28"/>
          <w:lang w:val="en-US"/>
        </w:rPr>
        <w:t>PKCS</w:t>
      </w:r>
      <w:r w:rsidR="00E42C5A" w:rsidRPr="00E42C5A">
        <w:rPr>
          <w:b/>
          <w:sz w:val="28"/>
        </w:rPr>
        <w:t>1-</w:t>
      </w:r>
      <w:r w:rsidR="00E42C5A" w:rsidRPr="00E42C5A">
        <w:rPr>
          <w:b/>
          <w:sz w:val="28"/>
          <w:lang w:val="en-US"/>
        </w:rPr>
        <w:t>v</w:t>
      </w:r>
      <w:r w:rsidR="00E42C5A" w:rsidRPr="00E42C5A">
        <w:rPr>
          <w:b/>
          <w:sz w:val="28"/>
        </w:rPr>
        <w:t>15</w:t>
      </w:r>
    </w:p>
    <w:p w14:paraId="3D82692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512A7168" w14:textId="44A97F52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RSASSA-PKCS1-V1_5-VERIFY ((n, e), M, S)</m:t>
        </m:r>
      </m:oMath>
      <w:r w:rsidR="00E20871" w:rsidRPr="00935828">
        <w:rPr>
          <w:sz w:val="28"/>
          <w:szCs w:val="28"/>
        </w:rPr>
        <w:t>.</w:t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(6)</w:t>
      </w:r>
    </w:p>
    <w:p w14:paraId="2BB85FF7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0EB22EE8" w14:textId="5798D918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Вход:</w:t>
      </w:r>
    </w:p>
    <w:p w14:paraId="64BE3985" w14:textId="1222AECE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(n, e) - открытый ключ RSA подписанта</w:t>
      </w:r>
    </w:p>
    <w:p w14:paraId="70B188D7" w14:textId="1DCD59C5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M - сообщение, подпись которого требуется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</w:t>
      </w:r>
    </w:p>
    <w:p w14:paraId="65DBA507" w14:textId="69F98B31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 xml:space="preserve">S - подпись, которую необходимо проверить, </w:t>
      </w:r>
      <w:proofErr w:type="spellStart"/>
      <w:r w:rsidRPr="00EB263F">
        <w:rPr>
          <w:sz w:val="28"/>
          <w:szCs w:val="28"/>
        </w:rPr>
        <w:t>октетовая</w:t>
      </w:r>
      <w:proofErr w:type="spellEnd"/>
      <w:r w:rsidRPr="00EB263F">
        <w:rPr>
          <w:sz w:val="28"/>
          <w:szCs w:val="28"/>
        </w:rPr>
        <w:t xml:space="preserve"> строка длиной k,</w:t>
      </w:r>
    </w:p>
    <w:p w14:paraId="3DEA8CC1" w14:textId="255DD296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где k - длина в октетах модуля RSA n</w:t>
      </w:r>
    </w:p>
    <w:p w14:paraId="67AF98D8" w14:textId="1B647AAB" w:rsidR="00DE18A2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Выход: "верная подпись" или "неверная подпись"</w:t>
      </w:r>
    </w:p>
    <w:p w14:paraId="731DCF23" w14:textId="78C2B21B" w:rsidR="002A1A9F" w:rsidRPr="00EB263F" w:rsidRDefault="00DE18A2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Ошибки: "слишком длинное сообщение"; "слишком короткий модуль RSA".</w:t>
      </w:r>
    </w:p>
    <w:p w14:paraId="63F57E18" w14:textId="7443F7B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Шаги:</w:t>
      </w:r>
    </w:p>
    <w:p w14:paraId="1D09F4E8" w14:textId="60220B05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1. Проверка длины: если длина подписи S не равна k октетам, вывести "неверная подпись" и остановиться.</w:t>
      </w:r>
    </w:p>
    <w:p w14:paraId="3D3CA2A7" w14:textId="26420DD0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2. Проверка RSA:</w:t>
      </w:r>
    </w:p>
    <w:p w14:paraId="2FBA7FE7" w14:textId="16F2CD3C" w:rsidR="003D45C8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a. Преобразование подписи S в целочисленный представитель подписи s</w:t>
      </w:r>
      <w:r w:rsidR="00E42C5A">
        <w:rPr>
          <w:sz w:val="28"/>
          <w:szCs w:val="28"/>
        </w:rPr>
        <w:t xml:space="preserve"> (</w:t>
      </w:r>
      <w:r w:rsidR="00E42C5A">
        <w:rPr>
          <w:sz w:val="28"/>
        </w:rPr>
        <w:t xml:space="preserve">см пункт 4.2 </w:t>
      </w:r>
      <w:r w:rsidR="00E42C5A">
        <w:rPr>
          <w:sz w:val="28"/>
          <w:lang w:val="en-US"/>
        </w:rPr>
        <w:t>RFC</w:t>
      </w:r>
      <w:r w:rsidR="00E42C5A">
        <w:rPr>
          <w:sz w:val="28"/>
        </w:rPr>
        <w:t xml:space="preserve"> 8017 </w:t>
      </w:r>
      <w:hyperlink r:id="rId18" w:anchor="Rfc8017" w:history="1">
        <w:r w:rsidR="00E42C5A">
          <w:rPr>
            <w:rStyle w:val="af5"/>
            <w:sz w:val="28"/>
          </w:rPr>
          <w:t>[4]</w:t>
        </w:r>
      </w:hyperlink>
      <w:r w:rsidR="00E42C5A">
        <w:t>)</w:t>
      </w:r>
      <w:r w:rsidRPr="00EB263F">
        <w:rPr>
          <w:sz w:val="28"/>
          <w:szCs w:val="28"/>
        </w:rPr>
        <w:t>:</w:t>
      </w:r>
    </w:p>
    <w:p w14:paraId="28525282" w14:textId="339E6722" w:rsidR="003D45C8" w:rsidRPr="00EB263F" w:rsidRDefault="003D45C8" w:rsidP="00D42559">
      <w:pPr>
        <w:pStyle w:val="af3"/>
        <w:ind w:left="0"/>
        <w:rPr>
          <w:sz w:val="28"/>
          <w:szCs w:val="28"/>
        </w:rPr>
      </w:pPr>
    </w:p>
    <w:p w14:paraId="5EE7413E" w14:textId="09396696" w:rsidR="003D45C8" w:rsidRPr="00EB263F" w:rsidRDefault="003D45C8" w:rsidP="00D42559">
      <w:pPr>
        <w:pStyle w:val="af3"/>
        <w:ind w:left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 = OS2IP (S).</m:t>
        </m:r>
      </m:oMath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Pr="00EB263F">
        <w:rPr>
          <w:sz w:val="28"/>
          <w:szCs w:val="28"/>
        </w:rPr>
        <w:tab/>
      </w:r>
      <w:r w:rsidR="00E42C5A">
        <w:rPr>
          <w:sz w:val="28"/>
          <w:szCs w:val="28"/>
        </w:rPr>
        <w:t xml:space="preserve">         </w:t>
      </w:r>
      <w:r w:rsidRPr="00EB263F">
        <w:rPr>
          <w:sz w:val="28"/>
          <w:szCs w:val="28"/>
        </w:rPr>
        <w:t>(7)</w:t>
      </w:r>
    </w:p>
    <w:p w14:paraId="3AE3E301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40FD81C" w14:textId="22299E81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b. Применение примитива проверки RSAVP1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5.2.2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19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открытому ключу RSA (n, e) и целочисленному представителю подписи s для получения целочисленного представителя сообщения m:</w:t>
      </w:r>
    </w:p>
    <w:p w14:paraId="1EE2A07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3387B1" w14:textId="004594A4" w:rsidR="00C46803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m = RSAVP1 ((n, e), s).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(8)</w:t>
      </w:r>
    </w:p>
    <w:p w14:paraId="08640118" w14:textId="77777777" w:rsidR="00EB263F" w:rsidRPr="00EB263F" w:rsidRDefault="00EB263F" w:rsidP="00D42559">
      <w:pPr>
        <w:pStyle w:val="af3"/>
        <w:ind w:left="0"/>
        <w:rPr>
          <w:sz w:val="28"/>
          <w:szCs w:val="28"/>
        </w:rPr>
      </w:pPr>
    </w:p>
    <w:p w14:paraId="1E510A50" w14:textId="683B1653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RSAVP1 выдает "целочисленный представитель подписи вне диапазона", вывести "неверная подпись" и остановиться.</w:t>
      </w:r>
    </w:p>
    <w:p w14:paraId="26055B62" w14:textId="253731AB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c. Преобразование целочисленного представителя сообщения m в закодированное сообщение EM длиной k октетов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4.1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0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AF0CA7" w:rsidRPr="00EB263F">
        <w:rPr>
          <w:sz w:val="28"/>
          <w:szCs w:val="28"/>
        </w:rPr>
        <w:t>:</w:t>
      </w:r>
    </w:p>
    <w:p w14:paraId="368F7A8C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395D0C53" w14:textId="5DEA4AD4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    </w:t>
      </w:r>
      <m:oMath>
        <m:r>
          <w:rPr>
            <w:rFonts w:ascii="Cambria Math" w:hAnsi="Cambria Math"/>
            <w:sz w:val="28"/>
            <w:szCs w:val="28"/>
          </w:rPr>
          <m:t>EM = I2OSP (m, k).</m:t>
        </m:r>
      </m:oMath>
      <w:r w:rsidR="003D45C8" w:rsidRPr="00EB263F">
        <w:rPr>
          <w:i/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(9)</w:t>
      </w:r>
    </w:p>
    <w:p w14:paraId="41AEA039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BD58DB8" w14:textId="5EB4859F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I2OSP выдает "слишком большое целое число", вывести "неверная подпись" и остановиться.</w:t>
      </w:r>
    </w:p>
    <w:p w14:paraId="4AAAC9F3" w14:textId="36F10CC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lastRenderedPageBreak/>
        <w:t>3. Кодирование EMSA-PKCS1-v1_5: Применение операции кодирования EMSA-PKCS1-v1_5</w:t>
      </w:r>
      <w:r w:rsidR="00FD765B">
        <w:rPr>
          <w:sz w:val="28"/>
          <w:szCs w:val="28"/>
        </w:rPr>
        <w:t xml:space="preserve"> (</w:t>
      </w:r>
      <w:r w:rsidR="00FD765B">
        <w:rPr>
          <w:sz w:val="28"/>
        </w:rPr>
        <w:t xml:space="preserve">см пункт 9.2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1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EB263F">
        <w:rPr>
          <w:sz w:val="28"/>
          <w:szCs w:val="28"/>
        </w:rPr>
        <w:t xml:space="preserve"> к сообщению M для получения второго закодированного сообщения EM' длиной k октетов:</w:t>
      </w:r>
    </w:p>
    <w:p w14:paraId="15123DBB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77D6E93A" w14:textId="1F2D1046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 xml:space="preserve">             </w:t>
      </w:r>
      <m:oMath>
        <m:r>
          <w:rPr>
            <w:rFonts w:ascii="Cambria Math" w:hAnsi="Cambria Math"/>
            <w:sz w:val="28"/>
            <w:szCs w:val="28"/>
          </w:rPr>
          <m:t>EM' = EMSA-PKCS1-V1_5-ENCODE (M, k).</m:t>
        </m:r>
      </m:oMath>
      <w:r w:rsidR="003D45C8" w:rsidRPr="00EB263F">
        <w:rPr>
          <w:sz w:val="28"/>
          <w:szCs w:val="28"/>
        </w:rPr>
        <w:tab/>
      </w:r>
      <w:r w:rsidR="003D45C8" w:rsidRPr="00EB263F">
        <w:rPr>
          <w:sz w:val="28"/>
          <w:szCs w:val="28"/>
        </w:rPr>
        <w:tab/>
        <w:t>(10)</w:t>
      </w:r>
    </w:p>
    <w:p w14:paraId="0ABE3C0D" w14:textId="77777777" w:rsidR="00C46803" w:rsidRPr="00EB263F" w:rsidRDefault="00C46803" w:rsidP="00D42559">
      <w:pPr>
        <w:pStyle w:val="af3"/>
        <w:ind w:left="0"/>
        <w:rPr>
          <w:sz w:val="28"/>
          <w:szCs w:val="28"/>
        </w:rPr>
      </w:pPr>
    </w:p>
    <w:p w14:paraId="42F011F9" w14:textId="4FBC457E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Если операция кодирования выдает "слишком длинное сообщение", вывести "слишком длинное сообщение" и остановиться. Если операция кодирования выдает "недостаточная длина закодированного сообщения", вывести "слишком короткий модуль RSA" и остановиться.</w:t>
      </w:r>
    </w:p>
    <w:p w14:paraId="6994C4E6" w14:textId="3183C7E7" w:rsidR="00C46803" w:rsidRPr="00EB263F" w:rsidRDefault="00C46803" w:rsidP="00D42559">
      <w:pPr>
        <w:pStyle w:val="af3"/>
        <w:ind w:left="0"/>
        <w:rPr>
          <w:sz w:val="28"/>
          <w:szCs w:val="28"/>
        </w:rPr>
      </w:pPr>
      <w:r w:rsidRPr="00EB263F">
        <w:rPr>
          <w:sz w:val="28"/>
          <w:szCs w:val="28"/>
        </w:rPr>
        <w:t>4. Сравнение закодированных сообщений EM и EM'. Если они совпадают, вывести "верная подпись"; в противном случае, вывести "неверная подпись".</w:t>
      </w:r>
    </w:p>
    <w:p w14:paraId="78906F59" w14:textId="7261D17F" w:rsidR="00C46803" w:rsidRDefault="00C46803" w:rsidP="00D42559">
      <w:pPr>
        <w:pStyle w:val="af3"/>
        <w:ind w:left="0"/>
        <w:rPr>
          <w:sz w:val="28"/>
        </w:rPr>
      </w:pPr>
      <w:r w:rsidRPr="00C46803">
        <w:rPr>
          <w:sz w:val="28"/>
        </w:rPr>
        <w:t xml:space="preserve">      Примечание: Другой способ реализации операции проверки подписи - применение "декодирования" (не указанного в данном документе) к закодированному сообщению для восстановления базового хеш-значения, а затем сравнение его с вновь вычисленным хеш-значением. Это имеет преимущество в том, что требуется меньше промежуточного хранения (два хеш-значения вместо двух закодированных сообщений), но недостаток в том, что требуется дополнительный код.</w:t>
      </w:r>
    </w:p>
    <w:p w14:paraId="47DAFFAB" w14:textId="2798C0E3" w:rsidR="00EB263F" w:rsidRDefault="00EB263F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2A2C8162" w14:textId="77777777" w:rsidR="00B17245" w:rsidRDefault="00B17245" w:rsidP="00D42559">
      <w:pPr>
        <w:pStyle w:val="af3"/>
        <w:ind w:left="0"/>
        <w:rPr>
          <w:sz w:val="28"/>
        </w:rPr>
      </w:pPr>
    </w:p>
    <w:p w14:paraId="5F397FAF" w14:textId="45D3E01C" w:rsidR="00B17245" w:rsidRDefault="00B17245" w:rsidP="00D42559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2" w:name="_Toc133759963"/>
      <w:r w:rsidRPr="00B17245">
        <w:rPr>
          <w:sz w:val="28"/>
        </w:rPr>
        <w:t>PKCS#1 PSS</w:t>
      </w:r>
      <w:bookmarkEnd w:id="12"/>
    </w:p>
    <w:p w14:paraId="66CB1555" w14:textId="15392135" w:rsidR="00B17245" w:rsidRPr="00EB263F" w:rsidRDefault="00DA6FE2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Согласно </w:t>
      </w:r>
      <w:r>
        <w:rPr>
          <w:sz w:val="28"/>
          <w:lang w:val="en-US"/>
        </w:rPr>
        <w:t>RFC</w:t>
      </w:r>
      <w:r w:rsidRPr="003F40FF">
        <w:rPr>
          <w:sz w:val="28"/>
        </w:rPr>
        <w:t xml:space="preserve"> 8017 </w:t>
      </w:r>
      <w:hyperlink w:anchor="Rfc8017" w:history="1">
        <w:r w:rsidRPr="000440AA">
          <w:rPr>
            <w:rStyle w:val="af5"/>
            <w:sz w:val="28"/>
          </w:rPr>
          <w:t>[4]</w:t>
        </w:r>
      </w:hyperlink>
      <w:r>
        <w:rPr>
          <w:rStyle w:val="af5"/>
          <w:sz w:val="28"/>
        </w:rPr>
        <w:t xml:space="preserve">, </w:t>
      </w:r>
      <w:r w:rsidR="00B17245" w:rsidRPr="00B17245">
        <w:rPr>
          <w:sz w:val="28"/>
        </w:rPr>
        <w:t>PKCS#1 PSS</w:t>
      </w:r>
      <w:r w:rsidR="00B17245">
        <w:rPr>
          <w:sz w:val="28"/>
        </w:rPr>
        <w:t>, далее</w:t>
      </w:r>
      <w:r w:rsidR="00B17245" w:rsidRPr="00B17245">
        <w:rPr>
          <w:sz w:val="28"/>
        </w:rPr>
        <w:t xml:space="preserve"> RSASSA-PSS объединяет примитивы RSASP1 и RSAVP1 с методом кодирования EMSA-PSS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9.2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2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="00B17245" w:rsidRPr="00B17245">
        <w:rPr>
          <w:sz w:val="28"/>
        </w:rPr>
        <w:t xml:space="preserve">. Он совместим с схемой подписи с приложением </w:t>
      </w:r>
      <w:proofErr w:type="spellStart"/>
      <w:r w:rsidR="00B17245" w:rsidRPr="00B17245">
        <w:rPr>
          <w:sz w:val="28"/>
        </w:rPr>
        <w:t>Integer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Factorization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Signature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Scheme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with</w:t>
      </w:r>
      <w:proofErr w:type="spellEnd"/>
      <w:r w:rsidR="00B17245" w:rsidRPr="00B17245">
        <w:rPr>
          <w:sz w:val="28"/>
        </w:rPr>
        <w:t xml:space="preserve"> </w:t>
      </w:r>
      <w:proofErr w:type="spellStart"/>
      <w:r w:rsidR="00B17245" w:rsidRPr="00B17245">
        <w:rPr>
          <w:sz w:val="28"/>
        </w:rPr>
        <w:t>Appendix</w:t>
      </w:r>
      <w:proofErr w:type="spellEnd"/>
      <w:r w:rsidR="00B17245" w:rsidRPr="00B17245">
        <w:rPr>
          <w:sz w:val="28"/>
        </w:rPr>
        <w:t xml:space="preserve"> (IFSSA), как это определено в IEEE</w:t>
      </w:r>
      <w:r w:rsidR="000440AA" w:rsidRPr="000440AA">
        <w:rPr>
          <w:sz w:val="28"/>
        </w:rPr>
        <w:t xml:space="preserve"> </w:t>
      </w:r>
      <w:hyperlink w:anchor="ieee1363" w:history="1">
        <w:r w:rsidR="000440AA" w:rsidRPr="000440AA">
          <w:rPr>
            <w:rStyle w:val="af5"/>
            <w:sz w:val="28"/>
          </w:rPr>
          <w:t>[5]</w:t>
        </w:r>
      </w:hyperlink>
      <w:r w:rsidR="00B17245" w:rsidRPr="00B17245">
        <w:rPr>
          <w:sz w:val="28"/>
        </w:rPr>
        <w:t xml:space="preserve"> 1363, где примитивы подписи и проверки - IFSP-RSA1 и IFVP-RSA1, а метод кодирования сообщения - EMSA4. EMSA4 немного более общий, чем EMSA-PSS, так как он действует на битовые строки, а не на октетные строки. EMSA-PSS эквивалентен EMSA4, ограниченному случаем, когда операнды, а также значения хеша и соли являются октетными строками.</w:t>
      </w:r>
    </w:p>
    <w:p w14:paraId="114FE121" w14:textId="5883DFBF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Длина сообщений, на которых может работать RSASSA-PSS, либо не</w:t>
      </w:r>
      <w:r w:rsidR="00FD765B">
        <w:rPr>
          <w:sz w:val="28"/>
        </w:rPr>
        <w:t xml:space="preserve"> </w:t>
      </w:r>
      <w:r w:rsidRPr="00B17245">
        <w:rPr>
          <w:sz w:val="28"/>
        </w:rPr>
        <w:t>ограничена, либо ограничена очень большим числом, в зависимости от хеш-функции, лежащей в основе метода кодирования EMSA-PSS.</w:t>
      </w:r>
    </w:p>
    <w:p w14:paraId="7D61B1D7" w14:textId="5C9AC52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Предполагая, что вычисление e-й корней по модулю n невозможно и функции генерации хеша и маски в EMSA-PSS имеют соответствующие свойства, RSASSA-PSS обеспечивает безопасные подписи. Это заверение может быть доказано в том смысле, что сложность подделки подписей может быть непосредственно связана со сложностью инвертирования функции RSA, при условии, что функции генерации хеша и маски рассматриваются как черные ящики или случайные оракулы. Границы в доказательстве безопасности являются в основном "жесткими", что означает, что вероятность успеха и время выполнения для лучшего фальсификатора против RSASSA-PSS очень близки к соответствующим параметрам для лучшего алгоритма инвертирования RSA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="001145A2">
        <w:rPr>
          <w:sz w:val="28"/>
        </w:rPr>
        <w:t>.</w:t>
      </w:r>
    </w:p>
    <w:p w14:paraId="51901583" w14:textId="0C0B80A3" w:rsidR="00B17245" w:rsidRPr="00EB263F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>В отличие от схемы подписи RSASSA-PKCS1-v1_5</w:t>
      </w:r>
      <w:r w:rsidR="00FD765B" w:rsidRPr="00FD765B">
        <w:rPr>
          <w:sz w:val="28"/>
        </w:rPr>
        <w:t xml:space="preserve"> </w:t>
      </w:r>
      <w:r w:rsidR="00FD765B">
        <w:rPr>
          <w:sz w:val="28"/>
          <w:szCs w:val="28"/>
        </w:rPr>
        <w:t>(</w:t>
      </w:r>
      <w:r w:rsidR="00FD765B">
        <w:rPr>
          <w:sz w:val="28"/>
        </w:rPr>
        <w:t xml:space="preserve">см пункт </w:t>
      </w:r>
      <w:r w:rsidR="00FD765B" w:rsidRPr="00FD765B">
        <w:rPr>
          <w:sz w:val="28"/>
        </w:rPr>
        <w:t>8.</w:t>
      </w:r>
      <w:r w:rsidR="00FD765B" w:rsidRPr="00553A58">
        <w:rPr>
          <w:sz w:val="28"/>
        </w:rPr>
        <w:t>2</w:t>
      </w:r>
      <w:r w:rsidR="00FD765B">
        <w:rPr>
          <w:sz w:val="28"/>
        </w:rPr>
        <w:t xml:space="preserve"> </w:t>
      </w:r>
      <w:r w:rsidR="00FD765B">
        <w:rPr>
          <w:sz w:val="28"/>
          <w:lang w:val="en-US"/>
        </w:rPr>
        <w:t>RFC</w:t>
      </w:r>
      <w:r w:rsidR="00FD765B">
        <w:rPr>
          <w:sz w:val="28"/>
        </w:rPr>
        <w:t xml:space="preserve"> 8017 </w:t>
      </w:r>
      <w:hyperlink r:id="rId23" w:anchor="Rfc8017" w:history="1">
        <w:r w:rsidR="00FD765B">
          <w:rPr>
            <w:rStyle w:val="af5"/>
            <w:sz w:val="28"/>
          </w:rPr>
          <w:t>[4]</w:t>
        </w:r>
      </w:hyperlink>
      <w:r w:rsidR="00FD765B">
        <w:t>)</w:t>
      </w:r>
      <w:r w:rsidRPr="00B17245">
        <w:rPr>
          <w:sz w:val="28"/>
        </w:rPr>
        <w:t>, идентификатор хеш-функции не встроен в закодированное сообщение EMSA-PSS</w:t>
      </w:r>
      <w:r w:rsidR="00553A58" w:rsidRPr="00553A58">
        <w:rPr>
          <w:sz w:val="28"/>
        </w:rPr>
        <w:t xml:space="preserve"> </w:t>
      </w:r>
      <w:r w:rsidRPr="00B17245">
        <w:rPr>
          <w:sz w:val="28"/>
        </w:rPr>
        <w:t xml:space="preserve">, поэтому в теории возможно, чтобы злоумышленник заменил выбранную </w:t>
      </w:r>
      <w:r w:rsidR="001145A2">
        <w:rPr>
          <w:sz w:val="28"/>
        </w:rPr>
        <w:t>подписант</w:t>
      </w:r>
      <w:r w:rsidRPr="00B17245">
        <w:rPr>
          <w:sz w:val="28"/>
        </w:rPr>
        <w:t xml:space="preserve">ом хеш-функцию на другую (и потенциально </w:t>
      </w:r>
      <w:r w:rsidRPr="00B17245">
        <w:rPr>
          <w:sz w:val="28"/>
        </w:rPr>
        <w:lastRenderedPageBreak/>
        <w:t xml:space="preserve">более слабую). Поэтому </w:t>
      </w:r>
      <w:r w:rsidR="001145A2">
        <w:rPr>
          <w:sz w:val="28"/>
        </w:rPr>
        <w:t>рекомендуется</w:t>
      </w:r>
      <w:r w:rsidRPr="00B17245">
        <w:rPr>
          <w:sz w:val="28"/>
        </w:rPr>
        <w:t xml:space="preserve">, чтобы функция генерации маски EMSA-PSS была основана на той же хеш-функции. Таким образом, вся закодированная сообщение будет зависеть от хеш-функции, и для </w:t>
      </w:r>
      <w:r w:rsidR="001145A2">
        <w:rPr>
          <w:sz w:val="28"/>
        </w:rPr>
        <w:t>злоумышленника</w:t>
      </w:r>
      <w:r w:rsidRPr="00B17245">
        <w:rPr>
          <w:sz w:val="28"/>
        </w:rPr>
        <w:t xml:space="preserve"> будет трудно заменить другую хеш-функцию, чем ту, которую задумал </w:t>
      </w:r>
      <w:r w:rsidR="001145A2">
        <w:rPr>
          <w:sz w:val="28"/>
        </w:rPr>
        <w:t>подписант</w:t>
      </w:r>
      <w:r w:rsidRPr="00B17245">
        <w:rPr>
          <w:sz w:val="28"/>
        </w:rPr>
        <w:t>. Это соответствие хеш-функций необходимо только для предотвращения замены хеш-функций и не является необходимым, если замена хеш-функций решается другими средствами (например, проверяющий принимает только определенную хеш-функцию). См. для дальнейшего обсуждения этих вопросов. Доказуемая безопасность RSASSA-PSS не зависит от того, является ли функция генерации маски хеш-функцией, применяемой к сообщению.</w:t>
      </w:r>
    </w:p>
    <w:p w14:paraId="6C496172" w14:textId="0D70D77C" w:rsidR="00B17245" w:rsidRDefault="00B17245" w:rsidP="00D42559">
      <w:pPr>
        <w:pStyle w:val="af3"/>
        <w:ind w:left="0"/>
        <w:rPr>
          <w:sz w:val="28"/>
        </w:rPr>
      </w:pPr>
      <w:r w:rsidRPr="00B17245">
        <w:rPr>
          <w:sz w:val="28"/>
        </w:rPr>
        <w:t xml:space="preserve">RSASSA-PSS отличается от других схем подписи на основе RSA тем, что он вероятностный, а не детерминированный, включая случайно генерируемое значение соли. Значение соли повышает безопасность схемы, предоставляя "более жесткое" доказательство безопасности, чем детерминированные альтернативы, такие как Full Domain </w:t>
      </w:r>
      <w:proofErr w:type="spellStart"/>
      <w:r w:rsidRPr="00B17245">
        <w:rPr>
          <w:sz w:val="28"/>
        </w:rPr>
        <w:t>Hashing</w:t>
      </w:r>
      <w:proofErr w:type="spellEnd"/>
      <w:r w:rsidRPr="00B17245">
        <w:rPr>
          <w:sz w:val="28"/>
        </w:rPr>
        <w:t xml:space="preserve"> (FDH)</w:t>
      </w:r>
      <w:r w:rsidR="00553A58" w:rsidRPr="00553A58">
        <w:rPr>
          <w:sz w:val="28"/>
        </w:rPr>
        <w:t xml:space="preserve"> </w:t>
      </w:r>
      <w:hyperlink w:anchor="rsarabin" w:history="1">
        <w:r w:rsidR="00553A58" w:rsidRPr="00553A58">
          <w:rPr>
            <w:rStyle w:val="af5"/>
            <w:sz w:val="28"/>
          </w:rPr>
          <w:t>[11]</w:t>
        </w:r>
      </w:hyperlink>
      <w:r w:rsidRPr="00B17245">
        <w:rPr>
          <w:sz w:val="28"/>
        </w:rPr>
        <w:t>. Однако случайность не является критической для безопасности. В ситуациях, когда случайная генерация невозможна, можно использовать фиксированное значение или номер последовательности, и результативная доказуемая безопасность будет аналогична FDH.</w:t>
      </w:r>
    </w:p>
    <w:p w14:paraId="3D07713C" w14:textId="77777777" w:rsidR="00553A58" w:rsidRDefault="00553A58" w:rsidP="00D42559">
      <w:pPr>
        <w:pStyle w:val="af3"/>
        <w:ind w:left="0"/>
        <w:rPr>
          <w:sz w:val="28"/>
        </w:rPr>
      </w:pPr>
    </w:p>
    <w:p w14:paraId="558E32FA" w14:textId="434D23CA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генерации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4B467E2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6A6390FC" w14:textId="30F5C7E4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PSS</m:t>
        </m:r>
        <m:r>
          <m:rPr>
            <m:sty m:val="p"/>
          </m:rPr>
          <w:rPr>
            <w:rFonts w:ascii="Cambria Math" w:hAnsi="Cambria Math"/>
            <w:sz w:val="28"/>
          </w:rPr>
          <m:t>-</m:t>
        </m:r>
        <m:r>
          <w:rPr>
            <w:rFonts w:ascii="Cambria Math" w:hAnsi="Cambria Math"/>
            <w:sz w:val="28"/>
          </w:rPr>
          <m:t>SIGN</m:t>
        </m:r>
        <m:r>
          <m:rPr>
            <m:sty m:val="p"/>
          </m:rPr>
          <w:rPr>
            <w:rFonts w:ascii="Cambria Math" w:hAnsi="Cambria Math"/>
            <w:sz w:val="28"/>
          </w:rPr>
          <m:t xml:space="preserve"> (</m:t>
        </m:r>
        <m:r>
          <w:rPr>
            <w:rFonts w:ascii="Cambria Math" w:hAnsi="Cambria Math"/>
            <w:sz w:val="28"/>
          </w:rPr>
          <m:t>K</m:t>
        </m:r>
        <m:r>
          <m:rPr>
            <m:sty m:val="p"/>
          </m:rPr>
          <w:rPr>
            <w:rFonts w:ascii="Cambria Math" w:hAnsi="Cambria Math"/>
            <w:sz w:val="28"/>
          </w:rPr>
          <m:t xml:space="preserve">, </m:t>
        </m:r>
        <m:r>
          <w:rPr>
            <w:rFonts w:ascii="Cambria Math" w:hAnsi="Cambria Math"/>
            <w:sz w:val="28"/>
          </w:rPr>
          <m:t>M</m:t>
        </m:r>
        <m:r>
          <m:rPr>
            <m:sty m:val="p"/>
          </m:rPr>
          <w:rPr>
            <w:rFonts w:ascii="Cambria Math" w:hAnsi="Cambria Math"/>
            <w:sz w:val="28"/>
          </w:rPr>
          <m:t>)</m:t>
        </m:r>
      </m:oMath>
      <w:r w:rsidR="00935828">
        <w:rPr>
          <w:sz w:val="28"/>
        </w:rPr>
        <w:t>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F0CA7">
        <w:rPr>
          <w:sz w:val="28"/>
        </w:rPr>
        <w:tab/>
      </w:r>
      <w:r>
        <w:rPr>
          <w:sz w:val="28"/>
        </w:rPr>
        <w:t>(11)</w:t>
      </w:r>
    </w:p>
    <w:p w14:paraId="08BE116E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95FFC04" w14:textId="5459C8E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6253E836" w14:textId="137E0B8F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K</w:t>
      </w:r>
      <w:r w:rsidR="00AF0CA7">
        <w:rPr>
          <w:sz w:val="28"/>
        </w:rPr>
        <w:t xml:space="preserve"> - </w:t>
      </w:r>
      <w:r w:rsidRPr="001145A2">
        <w:rPr>
          <w:sz w:val="28"/>
        </w:rPr>
        <w:t>закрытый ключ RSA подписчика</w:t>
      </w:r>
    </w:p>
    <w:p w14:paraId="507FF770" w14:textId="658E302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M </w:t>
      </w:r>
      <w:r w:rsidR="00AF0CA7">
        <w:rPr>
          <w:sz w:val="28"/>
        </w:rPr>
        <w:t>-</w:t>
      </w:r>
      <w:r w:rsidRPr="001145A2">
        <w:rPr>
          <w:sz w:val="28"/>
        </w:rPr>
        <w:t xml:space="preserve"> сообщение, которое должно быть подписано,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4FFBCA47" w14:textId="1ADA6C1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Выходные данные:</w:t>
      </w:r>
    </w:p>
    <w:p w14:paraId="5673B6FF" w14:textId="4872587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lastRenderedPageBreak/>
        <w:t>S</w:t>
      </w:r>
      <w:r w:rsidR="00AF0CA7">
        <w:rPr>
          <w:sz w:val="28"/>
        </w:rPr>
        <w:t xml:space="preserve"> - </w:t>
      </w:r>
      <w:r w:rsidRPr="001145A2">
        <w:rPr>
          <w:sz w:val="28"/>
        </w:rPr>
        <w:t xml:space="preserve">подпись,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2A9420DD" w14:textId="65B9D04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Ошибки: "сообщение слишком длинное"; "ошибка кодирования"</w:t>
      </w:r>
    </w:p>
    <w:p w14:paraId="742C1BB4" w14:textId="24794E2D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7E7DF57E" w14:textId="74C9729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1.  Кодирование EMSA-PSS</w:t>
      </w:r>
      <w:r w:rsidR="00553A58" w:rsidRPr="001145A2">
        <w:rPr>
          <w:sz w:val="28"/>
        </w:rPr>
        <w:t>: применить</w:t>
      </w:r>
      <w:r w:rsidRPr="001145A2">
        <w:rPr>
          <w:sz w:val="28"/>
        </w:rPr>
        <w:t xml:space="preserve"> операцию кодирования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4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к сообщению M, чтобы получить закодированное сообщение EM длиной </w:t>
      </w:r>
      <w:proofErr w:type="spellStart"/>
      <w:r w:rsidRPr="00AF0CA7">
        <w:rPr>
          <w:sz w:val="28"/>
        </w:rPr>
        <w:t>ceil</w:t>
      </w:r>
      <w:proofErr w:type="spellEnd"/>
      <w:r w:rsidRPr="00AF0CA7">
        <w:rPr>
          <w:sz w:val="28"/>
        </w:rPr>
        <w:t xml:space="preserve"> ((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- 1)/8) октетов так, чтобы длина битового</w:t>
      </w:r>
      <w:r w:rsidR="00AF0CA7">
        <w:rPr>
          <w:sz w:val="28"/>
        </w:rPr>
        <w:t xml:space="preserve"> </w:t>
      </w:r>
      <w:r w:rsidRPr="00AF0CA7">
        <w:rPr>
          <w:sz w:val="28"/>
        </w:rPr>
        <w:t>представления целого числа OS2IP (EM)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5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AF0CA7">
        <w:rPr>
          <w:sz w:val="28"/>
        </w:rPr>
        <w:t xml:space="preserve"> была не больше</w:t>
      </w:r>
      <w:r w:rsidR="00AF0CA7">
        <w:rPr>
          <w:sz w:val="28"/>
        </w:rPr>
        <w:t xml:space="preserve">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- 1, где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длина в битах модуля RSA n:</w:t>
      </w:r>
    </w:p>
    <w:p w14:paraId="413FE9DF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BFBD6AB" w14:textId="350E2B18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</w:t>
      </w:r>
      <m:oMath>
        <m:r>
          <w:rPr>
            <w:rFonts w:ascii="Cambria Math" w:hAnsi="Cambria Math"/>
            <w:sz w:val="28"/>
          </w:rPr>
          <m:t>EM = EMSA-PSS-ENCODE (M, modBits - 1).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  <w:t>(12)</w:t>
      </w:r>
    </w:p>
    <w:p w14:paraId="176742FA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08264060" w14:textId="3CB36354" w:rsidR="00AF0CA7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Обратите внимание, что длина </w:t>
      </w:r>
      <w:proofErr w:type="spellStart"/>
      <w:r w:rsidRPr="001145A2">
        <w:rPr>
          <w:sz w:val="28"/>
        </w:rPr>
        <w:t>октетового</w:t>
      </w:r>
      <w:proofErr w:type="spellEnd"/>
      <w:r w:rsidRPr="001145A2">
        <w:rPr>
          <w:sz w:val="28"/>
        </w:rPr>
        <w:t xml:space="preserve"> представления EM будет на один меньше k,</w:t>
      </w:r>
      <w:r w:rsidR="00AF0CA7">
        <w:rPr>
          <w:sz w:val="28"/>
        </w:rPr>
        <w:t xml:space="preserve"> </w:t>
      </w:r>
      <w:r w:rsidRPr="00AF0CA7">
        <w:rPr>
          <w:sz w:val="28"/>
        </w:rPr>
        <w:t xml:space="preserve">если </w:t>
      </w:r>
      <w:proofErr w:type="spellStart"/>
      <w:r w:rsidRPr="00AF0CA7">
        <w:rPr>
          <w:sz w:val="28"/>
        </w:rPr>
        <w:t>modBits</w:t>
      </w:r>
      <w:proofErr w:type="spellEnd"/>
      <w:r w:rsidRPr="00AF0CA7">
        <w:rPr>
          <w:sz w:val="28"/>
        </w:rPr>
        <w:t xml:space="preserve"> - 1 кратно 8, и равна k в противном случае.</w:t>
      </w:r>
    </w:p>
    <w:p w14:paraId="7B7D9135" w14:textId="48F65333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</w:t>
      </w:r>
      <w:r w:rsidR="00AF0CA7">
        <w:rPr>
          <w:sz w:val="28"/>
        </w:rPr>
        <w:t xml:space="preserve"> </w:t>
      </w:r>
      <w:r w:rsidRPr="00AF0CA7">
        <w:rPr>
          <w:sz w:val="28"/>
        </w:rPr>
        <w:t>выдает "сообщение слишком длинное", выдать "сообщение слишком длинное" и остановиться.</w:t>
      </w:r>
    </w:p>
    <w:p w14:paraId="66EFD724" w14:textId="4115E86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Если операция кодирования выдает "ошибка кодирования", выдать "ошибка кодирования" и остановиться.</w:t>
      </w:r>
    </w:p>
    <w:p w14:paraId="7739CE0F" w14:textId="00827EE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2.  RSA подпись:</w:t>
      </w:r>
    </w:p>
    <w:p w14:paraId="2F48D06B" w14:textId="396EB08F" w:rsidR="001145A2" w:rsidRPr="00AF0CA7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a.  Преобразование закодированного сообщения EM в представление целого числа m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6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17706287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4D809DB9" w14:textId="2FC93CC6" w:rsidR="001145A2" w:rsidRPr="00E20871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 = OS2IP (EM).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 w:rsidRPr="00E20871">
        <w:rPr>
          <w:sz w:val="28"/>
        </w:rPr>
        <w:t>(13)</w:t>
      </w:r>
    </w:p>
    <w:p w14:paraId="5A2FA363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709BFD5B" w14:textId="1D5A710E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b.  Применение примитива подписи RSASP</w:t>
      </w:r>
      <w:r w:rsidR="00553A58" w:rsidRPr="001145A2">
        <w:rPr>
          <w:sz w:val="28"/>
        </w:rPr>
        <w:t>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7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="00553A58" w:rsidRPr="001145A2">
        <w:rPr>
          <w:sz w:val="28"/>
        </w:rPr>
        <w:t xml:space="preserve"> к</w:t>
      </w:r>
      <w:r w:rsidRPr="001145A2">
        <w:rPr>
          <w:sz w:val="28"/>
        </w:rPr>
        <w:t xml:space="preserve"> закрытому ключу RSA K</w:t>
      </w:r>
    </w:p>
    <w:p w14:paraId="3C1F5BC8" w14:textId="31FFFCDF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и представлению целого числа сообщения m,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подписи s:</w:t>
      </w:r>
    </w:p>
    <w:p w14:paraId="1A10DA88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139C42D7" w14:textId="6C02C6FD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  </w:t>
      </w:r>
      <m:oMath>
        <m:r>
          <w:rPr>
            <w:rFonts w:ascii="Cambria Math" w:hAnsi="Cambria Math"/>
            <w:sz w:val="28"/>
          </w:rPr>
          <m:t xml:space="preserve"> s = RSASP1 (K, m).</m:t>
        </m:r>
      </m:oMath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AF0CA7">
        <w:rPr>
          <w:sz w:val="28"/>
        </w:rPr>
        <w:tab/>
      </w:r>
      <w:r w:rsidR="002A2186" w:rsidRPr="00E20871">
        <w:rPr>
          <w:sz w:val="28"/>
        </w:rPr>
        <w:t xml:space="preserve">        </w:t>
      </w:r>
      <w:r w:rsidR="00EB263F" w:rsidRPr="00EB263F">
        <w:rPr>
          <w:sz w:val="28"/>
        </w:rPr>
        <w:t xml:space="preserve"> </w:t>
      </w:r>
      <w:r w:rsidR="00AF0CA7" w:rsidRPr="00EB263F">
        <w:rPr>
          <w:sz w:val="28"/>
        </w:rPr>
        <w:t>(14)</w:t>
      </w:r>
    </w:p>
    <w:p w14:paraId="6CBCE4C1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25A0B83A" w14:textId="51F71BDB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c.  Преобразование представления целого числа подписи s в подпись S длиной k октетов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8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</w:p>
    <w:p w14:paraId="08035C2F" w14:textId="7C7AC0E5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           </w:t>
      </w:r>
    </w:p>
    <w:p w14:paraId="0C46FE11" w14:textId="686749CB" w:rsidR="00AF0CA7" w:rsidRPr="00A90004" w:rsidRDefault="00EA21F6" w:rsidP="00D42559">
      <w:pPr>
        <w:pStyle w:val="af3"/>
        <w:ind w:left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 S = I2OSP (s, k).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A90004">
        <w:rPr>
          <w:sz w:val="28"/>
        </w:rPr>
        <w:t>(15)</w:t>
      </w:r>
    </w:p>
    <w:p w14:paraId="41DFEE41" w14:textId="77777777" w:rsidR="00AF0CA7" w:rsidRPr="00AF0CA7" w:rsidRDefault="00AF0CA7" w:rsidP="00D42559">
      <w:pPr>
        <w:pStyle w:val="af3"/>
        <w:ind w:left="0"/>
        <w:rPr>
          <w:sz w:val="28"/>
        </w:rPr>
      </w:pPr>
    </w:p>
    <w:p w14:paraId="4681DDE2" w14:textId="7EAAFC6F" w:rsid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3.  Вывод подписи S.</w:t>
      </w:r>
    </w:p>
    <w:p w14:paraId="00A3228B" w14:textId="77777777" w:rsidR="00553A58" w:rsidRPr="00EA21F6" w:rsidRDefault="00553A58" w:rsidP="00D42559">
      <w:pPr>
        <w:pStyle w:val="af3"/>
        <w:ind w:left="0"/>
        <w:rPr>
          <w:sz w:val="28"/>
        </w:rPr>
      </w:pPr>
    </w:p>
    <w:p w14:paraId="7F29FBA8" w14:textId="5C5331D1" w:rsidR="001145A2" w:rsidRPr="00553A58" w:rsidRDefault="001145A2" w:rsidP="00D42559">
      <w:pPr>
        <w:pStyle w:val="af3"/>
        <w:ind w:left="0"/>
        <w:rPr>
          <w:b/>
          <w:sz w:val="28"/>
        </w:rPr>
      </w:pPr>
      <w:r w:rsidRPr="00553A58">
        <w:rPr>
          <w:b/>
          <w:sz w:val="28"/>
        </w:rPr>
        <w:t>Операция проверки подписи</w:t>
      </w:r>
      <w:r w:rsidR="00553A58" w:rsidRPr="00553A58">
        <w:rPr>
          <w:b/>
          <w:sz w:val="28"/>
        </w:rPr>
        <w:t xml:space="preserve"> алгоритма RSASSA-PSS</w:t>
      </w:r>
    </w:p>
    <w:p w14:paraId="08A84862" w14:textId="77777777" w:rsidR="001145A2" w:rsidRPr="001145A2" w:rsidRDefault="001145A2" w:rsidP="00D42559">
      <w:pPr>
        <w:pStyle w:val="af3"/>
        <w:ind w:left="0"/>
        <w:rPr>
          <w:sz w:val="28"/>
        </w:rPr>
      </w:pPr>
    </w:p>
    <w:p w14:paraId="3AED7DE4" w14:textId="0F99AF12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  </w:t>
      </w:r>
      <m:oMath>
        <m:r>
          <w:rPr>
            <w:rFonts w:ascii="Cambria Math" w:hAnsi="Cambria Math"/>
            <w:sz w:val="28"/>
          </w:rPr>
          <m:t>RSASSA-PSS-VERIFY ((n, e), M, S)</m:t>
        </m:r>
      </m:oMath>
      <w:r w:rsidR="00935828">
        <w:rPr>
          <w:sz w:val="28"/>
        </w:rPr>
        <w:t>.</w:t>
      </w:r>
      <w:r w:rsidR="00935828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>
        <w:rPr>
          <w:sz w:val="28"/>
        </w:rPr>
        <w:tab/>
      </w:r>
      <w:r w:rsidR="00EA21F6" w:rsidRPr="00EA21F6">
        <w:rPr>
          <w:sz w:val="28"/>
        </w:rPr>
        <w:t>(16)</w:t>
      </w:r>
    </w:p>
    <w:p w14:paraId="440366B3" w14:textId="77777777" w:rsidR="001145A2" w:rsidRPr="00AF0CA7" w:rsidRDefault="001145A2" w:rsidP="00D42559">
      <w:pPr>
        <w:pStyle w:val="af3"/>
        <w:ind w:left="0"/>
        <w:rPr>
          <w:sz w:val="28"/>
        </w:rPr>
      </w:pPr>
    </w:p>
    <w:p w14:paraId="5E7D6F4D" w14:textId="30BA10CE" w:rsidR="001145A2" w:rsidRPr="00EB263F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Входные данные:</w:t>
      </w:r>
    </w:p>
    <w:p w14:paraId="0D23D516" w14:textId="6D237126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 xml:space="preserve"> (n, e)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>открытый ключ RSA подписчика</w:t>
      </w:r>
    </w:p>
    <w:p w14:paraId="32B266FD" w14:textId="03B8A623" w:rsidR="001145A2" w:rsidRPr="001145A2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M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сообщение, подпись которого должна быть проверена,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</w:t>
      </w:r>
    </w:p>
    <w:p w14:paraId="2090DF95" w14:textId="4BBB017F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S</w:t>
      </w:r>
      <w:r w:rsidR="00EA21F6" w:rsidRPr="00EA21F6">
        <w:rPr>
          <w:sz w:val="28"/>
        </w:rPr>
        <w:t xml:space="preserve"> - </w:t>
      </w:r>
      <w:r w:rsidRPr="001145A2">
        <w:rPr>
          <w:sz w:val="28"/>
        </w:rPr>
        <w:t xml:space="preserve">подпись, которую нужно проверить, </w:t>
      </w:r>
      <w:proofErr w:type="spellStart"/>
      <w:r w:rsidRPr="001145A2">
        <w:rPr>
          <w:sz w:val="28"/>
        </w:rPr>
        <w:t>октетовая</w:t>
      </w:r>
      <w:proofErr w:type="spellEnd"/>
      <w:r w:rsidRPr="001145A2">
        <w:rPr>
          <w:sz w:val="28"/>
        </w:rPr>
        <w:t xml:space="preserve"> строка длиной k, где k - длина в октетах модуля RSA n</w:t>
      </w:r>
    </w:p>
    <w:p w14:paraId="146E9546" w14:textId="5DCA2C68" w:rsidR="001145A2" w:rsidRPr="00EB263F" w:rsidRDefault="001145A2" w:rsidP="00D42559">
      <w:pPr>
        <w:rPr>
          <w:sz w:val="28"/>
        </w:rPr>
      </w:pPr>
      <w:r w:rsidRPr="00EB263F">
        <w:rPr>
          <w:sz w:val="28"/>
        </w:rPr>
        <w:t>Выходные данные: "верная подпись" или "неверная подпись"</w:t>
      </w:r>
    </w:p>
    <w:p w14:paraId="3F3F2F8E" w14:textId="20CCD434" w:rsidR="001145A2" w:rsidRPr="00EA21F6" w:rsidRDefault="001145A2" w:rsidP="00D42559">
      <w:pPr>
        <w:pStyle w:val="af3"/>
        <w:ind w:left="0"/>
        <w:rPr>
          <w:sz w:val="28"/>
        </w:rPr>
      </w:pPr>
      <w:r w:rsidRPr="001145A2">
        <w:rPr>
          <w:sz w:val="28"/>
        </w:rPr>
        <w:t>Шаги:</w:t>
      </w:r>
    </w:p>
    <w:p w14:paraId="2137538D" w14:textId="138B5E17" w:rsidR="001145A2" w:rsidRDefault="001145A2" w:rsidP="00D42559">
      <w:pPr>
        <w:pStyle w:val="af3"/>
        <w:numPr>
          <w:ilvl w:val="0"/>
          <w:numId w:val="26"/>
        </w:numPr>
        <w:ind w:firstLine="709"/>
        <w:rPr>
          <w:sz w:val="28"/>
        </w:rPr>
      </w:pPr>
      <w:r w:rsidRPr="001145A2">
        <w:rPr>
          <w:sz w:val="28"/>
        </w:rPr>
        <w:t>Проверка длины</w:t>
      </w:r>
      <w:r w:rsidR="00EA21F6" w:rsidRPr="001145A2">
        <w:rPr>
          <w:sz w:val="28"/>
        </w:rPr>
        <w:t>: если</w:t>
      </w:r>
      <w:r w:rsidRPr="001145A2">
        <w:rPr>
          <w:sz w:val="28"/>
        </w:rPr>
        <w:t xml:space="preserve"> длина подписи S не равна k октетам, выдать "неверная подпись" и остановиться.</w:t>
      </w:r>
    </w:p>
    <w:p w14:paraId="6D052D2B" w14:textId="6C73C90F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2. Проверка RSA подписи:</w:t>
      </w:r>
    </w:p>
    <w:p w14:paraId="4D74EA10" w14:textId="49184079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a.  Преобразование подписи S в представление целого числа подписи 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29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>:</w:t>
      </w:r>
    </w:p>
    <w:p w14:paraId="19444CB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6C40E232" w14:textId="4A0D26CC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s = OS2IP (S).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EA21F6">
        <w:rPr>
          <w:sz w:val="28"/>
        </w:rPr>
        <w:t>(17)</w:t>
      </w:r>
    </w:p>
    <w:p w14:paraId="10329BD1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1AA78A8" w14:textId="6BFD61E9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b.  Применение примитива верификации RSAVP1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5.2.2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0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открытому ключу RSA (n, e) и представлению целого числа подписи s, чтобы получить представление</w:t>
      </w:r>
      <w:r w:rsidR="00EB263F">
        <w:rPr>
          <w:sz w:val="28"/>
        </w:rPr>
        <w:t xml:space="preserve"> </w:t>
      </w:r>
      <w:r w:rsidRPr="00EB263F">
        <w:rPr>
          <w:sz w:val="28"/>
        </w:rPr>
        <w:t>целого числа сообщения m:</w:t>
      </w:r>
    </w:p>
    <w:p w14:paraId="73E3941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7CB4B54E" w14:textId="1C95F3E7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B263F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m</m:t>
        </m:r>
        <m:r>
          <w:rPr>
            <w:rFonts w:ascii="Cambria Math" w:hAnsi="Cambria Math"/>
            <w:sz w:val="28"/>
            <w:lang w:val="en-US"/>
          </w:rPr>
          <m:t xml:space="preserve"> = </m:t>
        </m:r>
        <m:r>
          <w:rPr>
            <w:rFonts w:ascii="Cambria Math" w:hAnsi="Cambria Math"/>
            <w:sz w:val="28"/>
          </w:rPr>
          <m:t>RSAVP</m:t>
        </m:r>
        <m:r>
          <w:rPr>
            <w:rFonts w:ascii="Cambria Math" w:hAnsi="Cambria Math"/>
            <w:sz w:val="28"/>
            <w:lang w:val="en-US"/>
          </w:rPr>
          <m:t>1 ((</m:t>
        </m:r>
        <m:r>
          <w:rPr>
            <w:rFonts w:ascii="Cambria Math" w:hAnsi="Cambria Math"/>
            <w:sz w:val="28"/>
          </w:rPr>
          <m:t>n</m:t>
        </m:r>
        <m:r>
          <w:rPr>
            <w:rFonts w:ascii="Cambria Math" w:hAnsi="Cambria Math"/>
            <w:sz w:val="28"/>
            <w:lang w:val="en-US"/>
          </w:rPr>
          <m:t xml:space="preserve">, </m:t>
        </m:r>
        <m:r>
          <w:rPr>
            <w:rFonts w:ascii="Cambria Math" w:hAnsi="Cambria Math"/>
            <w:sz w:val="28"/>
          </w:rPr>
          <m:t>e</m:t>
        </m:r>
        <m:r>
          <w:rPr>
            <w:rFonts w:ascii="Cambria Math" w:hAnsi="Cambria Math"/>
            <w:sz w:val="28"/>
            <w:lang w:val="en-US"/>
          </w:rPr>
          <m:t xml:space="preserve">), </m:t>
        </m:r>
        <m:r>
          <w:rPr>
            <w:rFonts w:ascii="Cambria Math" w:hAnsi="Cambria Math"/>
            <w:sz w:val="28"/>
          </w:rPr>
          <m:t>s</m:t>
        </m:r>
        <m:r>
          <w:rPr>
            <w:rFonts w:ascii="Cambria Math" w:hAnsi="Cambria Math"/>
            <w:sz w:val="28"/>
            <w:lang w:val="en-US"/>
          </w:rPr>
          <m:t>).</m:t>
        </m:r>
      </m:oMath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</w:r>
      <w:r w:rsidRPr="00EA21F6">
        <w:rPr>
          <w:sz w:val="28"/>
          <w:lang w:val="en-US"/>
        </w:rPr>
        <w:tab/>
        <w:t>(18)</w:t>
      </w:r>
    </w:p>
    <w:p w14:paraId="3B9C5CDC" w14:textId="77777777" w:rsidR="00EA21F6" w:rsidRPr="00EA21F6" w:rsidRDefault="00EA21F6" w:rsidP="00D42559">
      <w:pPr>
        <w:pStyle w:val="af3"/>
        <w:ind w:left="0"/>
        <w:rPr>
          <w:sz w:val="28"/>
          <w:lang w:val="en-US"/>
        </w:rPr>
      </w:pPr>
    </w:p>
    <w:p w14:paraId="25AD3560" w14:textId="1AE84198" w:rsidR="00EA21F6" w:rsidRPr="00EA21F6" w:rsidRDefault="00EA21F6" w:rsidP="00D42559">
      <w:pPr>
        <w:pStyle w:val="af3"/>
        <w:ind w:left="0"/>
        <w:rPr>
          <w:sz w:val="28"/>
          <w:lang w:val="en-US"/>
        </w:rPr>
      </w:pPr>
      <w:r w:rsidRPr="00EA21F6">
        <w:rPr>
          <w:sz w:val="28"/>
        </w:rPr>
        <w:t>Если</w:t>
      </w:r>
      <w:r w:rsidRPr="00EA21F6">
        <w:rPr>
          <w:sz w:val="28"/>
          <w:lang w:val="en-US"/>
        </w:rPr>
        <w:t xml:space="preserve"> RSAVP1 </w:t>
      </w:r>
      <w:r w:rsidRPr="00EA21F6">
        <w:rPr>
          <w:sz w:val="28"/>
        </w:rPr>
        <w:t>выдает</w:t>
      </w:r>
      <w:r w:rsidRPr="00EA21F6">
        <w:rPr>
          <w:sz w:val="28"/>
          <w:lang w:val="en-US"/>
        </w:rPr>
        <w:t xml:space="preserve"> "signature representative out of range", </w:t>
      </w:r>
      <w:r w:rsidRPr="00EA21F6">
        <w:rPr>
          <w:sz w:val="28"/>
        </w:rPr>
        <w:t>выдать</w:t>
      </w:r>
      <w:r w:rsidRPr="00EA21F6">
        <w:rPr>
          <w:sz w:val="28"/>
          <w:lang w:val="en-US"/>
        </w:rPr>
        <w:t xml:space="preserve"> "invalid signature"</w:t>
      </w:r>
      <w:r w:rsidRPr="00EA21F6">
        <w:rPr>
          <w:sz w:val="28"/>
        </w:rPr>
        <w:t>и</w:t>
      </w:r>
      <w:r w:rsidRPr="00EA21F6">
        <w:rPr>
          <w:sz w:val="28"/>
          <w:lang w:val="en-US"/>
        </w:rPr>
        <w:t xml:space="preserve"> </w:t>
      </w:r>
      <w:r w:rsidRPr="00EA21F6">
        <w:rPr>
          <w:sz w:val="28"/>
        </w:rPr>
        <w:t>остановиться</w:t>
      </w:r>
      <w:r w:rsidRPr="00EA21F6">
        <w:rPr>
          <w:sz w:val="28"/>
          <w:lang w:val="en-US"/>
        </w:rPr>
        <w:t>.</w:t>
      </w:r>
    </w:p>
    <w:p w14:paraId="7F3F1F61" w14:textId="32E91EB4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c.  Преобразование представления целого числа сообщения m в закодированное сообщение</w:t>
      </w:r>
      <w:r w:rsidR="00EB263F">
        <w:rPr>
          <w:sz w:val="28"/>
        </w:rPr>
        <w:t xml:space="preserve"> </w:t>
      </w:r>
      <w:r w:rsidRPr="00EA21F6">
        <w:rPr>
          <w:sz w:val="28"/>
        </w:rPr>
        <w:t xml:space="preserve">EM длиной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= \</w:t>
      </w:r>
      <w:proofErr w:type="spellStart"/>
      <w:r w:rsidRPr="00EA21F6">
        <w:rPr>
          <w:sz w:val="28"/>
        </w:rPr>
        <w:t>ceil</w:t>
      </w:r>
      <w:proofErr w:type="spellEnd"/>
      <w:r w:rsidRPr="00EA21F6">
        <w:rPr>
          <w:sz w:val="28"/>
        </w:rPr>
        <w:t xml:space="preserve"> ((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- 1)/8) октетов, где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длина в битах модуля</w:t>
      </w:r>
      <w:r w:rsidR="00EB263F">
        <w:rPr>
          <w:sz w:val="28"/>
        </w:rPr>
        <w:t xml:space="preserve"> </w:t>
      </w:r>
      <w:r w:rsidRPr="00EB263F">
        <w:rPr>
          <w:sz w:val="28"/>
        </w:rPr>
        <w:t>RSA n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4.1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1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B263F">
        <w:rPr>
          <w:sz w:val="28"/>
        </w:rPr>
        <w:t>:</w:t>
      </w:r>
    </w:p>
    <w:p w14:paraId="578E95D3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33A3BAD5" w14:textId="242F1A23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      </w:t>
      </w:r>
      <m:oMath>
        <m:r>
          <w:rPr>
            <w:rFonts w:ascii="Cambria Math" w:hAnsi="Cambria Math"/>
            <w:sz w:val="28"/>
          </w:rPr>
          <m:t>EM = I2OSP (m, emLen).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B263F">
        <w:rPr>
          <w:sz w:val="28"/>
        </w:rPr>
        <w:tab/>
      </w:r>
      <w:r>
        <w:rPr>
          <w:sz w:val="28"/>
        </w:rPr>
        <w:t>(19)</w:t>
      </w:r>
    </w:p>
    <w:p w14:paraId="2B435B1E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2611CA9B" w14:textId="4D2ED362" w:rsidR="00EA21F6" w:rsidRPr="00EB263F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Обратите внимание, что если </w:t>
      </w:r>
      <w:proofErr w:type="spellStart"/>
      <w:r w:rsidRPr="00EA21F6">
        <w:rPr>
          <w:sz w:val="28"/>
        </w:rPr>
        <w:t>modBits</w:t>
      </w:r>
      <w:proofErr w:type="spellEnd"/>
      <w:r w:rsidRPr="00EA21F6">
        <w:rPr>
          <w:sz w:val="28"/>
        </w:rPr>
        <w:t xml:space="preserve"> - 1 кратно 8, то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будет на один меньше </w:t>
      </w:r>
      <w:proofErr w:type="spellStart"/>
      <w:r w:rsidRPr="00EA21F6">
        <w:rPr>
          <w:sz w:val="28"/>
        </w:rPr>
        <w:t>k,а</w:t>
      </w:r>
      <w:proofErr w:type="spellEnd"/>
      <w:r w:rsidRPr="00EA21F6">
        <w:rPr>
          <w:sz w:val="28"/>
        </w:rPr>
        <w:t xml:space="preserve"> в противном случае </w:t>
      </w:r>
      <w:proofErr w:type="spellStart"/>
      <w:r w:rsidRPr="00EA21F6">
        <w:rPr>
          <w:sz w:val="28"/>
        </w:rPr>
        <w:t>emLen</w:t>
      </w:r>
      <w:proofErr w:type="spellEnd"/>
      <w:r w:rsidRPr="00EA21F6">
        <w:rPr>
          <w:sz w:val="28"/>
        </w:rPr>
        <w:t xml:space="preserve"> равен k. Если I2OSP выдает "integer too large", выдать</w:t>
      </w:r>
      <w:r w:rsidR="00EB263F">
        <w:rPr>
          <w:sz w:val="28"/>
        </w:rPr>
        <w:t xml:space="preserve"> </w:t>
      </w:r>
      <w:r w:rsidRPr="00EB263F">
        <w:rPr>
          <w:sz w:val="28"/>
        </w:rPr>
        <w:t>"invalid signature" и остановиться.</w:t>
      </w:r>
    </w:p>
    <w:p w14:paraId="0C95F49F" w14:textId="1436D29B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>3.  Проверка EMSA-PSS</w:t>
      </w:r>
      <w:r w:rsidR="00553A58" w:rsidRPr="00EA21F6">
        <w:rPr>
          <w:sz w:val="28"/>
        </w:rPr>
        <w:t>: применить</w:t>
      </w:r>
      <w:r w:rsidRPr="00EA21F6">
        <w:rPr>
          <w:sz w:val="28"/>
        </w:rPr>
        <w:t xml:space="preserve"> операцию проверки EMSA-PSS</w:t>
      </w:r>
      <w:r w:rsidR="00553A58">
        <w:rPr>
          <w:sz w:val="28"/>
        </w:rPr>
        <w:t xml:space="preserve"> </w:t>
      </w:r>
      <w:r w:rsidR="00553A58">
        <w:rPr>
          <w:sz w:val="28"/>
          <w:szCs w:val="28"/>
        </w:rPr>
        <w:t>(</w:t>
      </w:r>
      <w:r w:rsidR="00553A58">
        <w:rPr>
          <w:sz w:val="28"/>
        </w:rPr>
        <w:t xml:space="preserve">см пункт 9.1.2 </w:t>
      </w:r>
      <w:r w:rsidR="00553A58">
        <w:rPr>
          <w:sz w:val="28"/>
          <w:lang w:val="en-US"/>
        </w:rPr>
        <w:t>RFC</w:t>
      </w:r>
      <w:r w:rsidR="00553A58">
        <w:rPr>
          <w:sz w:val="28"/>
        </w:rPr>
        <w:t xml:space="preserve"> 8017 </w:t>
      </w:r>
      <w:hyperlink r:id="rId32" w:anchor="Rfc8017" w:history="1">
        <w:r w:rsidR="00553A58">
          <w:rPr>
            <w:rStyle w:val="af5"/>
            <w:sz w:val="28"/>
          </w:rPr>
          <w:t>[4]</w:t>
        </w:r>
      </w:hyperlink>
      <w:r w:rsidR="00553A58">
        <w:t>)</w:t>
      </w:r>
      <w:r w:rsidRPr="00EA21F6">
        <w:rPr>
          <w:sz w:val="28"/>
        </w:rPr>
        <w:t xml:space="preserve"> к сообщению M</w:t>
      </w:r>
      <w:r w:rsidR="00EB263F">
        <w:rPr>
          <w:sz w:val="28"/>
        </w:rPr>
        <w:t xml:space="preserve"> </w:t>
      </w:r>
      <w:r w:rsidRPr="00EA21F6">
        <w:rPr>
          <w:sz w:val="28"/>
        </w:rPr>
        <w:t>и закодированному сообщению EM, чтобы определить, соответствуют ли они друг другу:</w:t>
      </w:r>
    </w:p>
    <w:p w14:paraId="6FD626E4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059EDC56" w14:textId="1D9BD15C" w:rsidR="00EA21F6" w:rsidRP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     </w:t>
      </w:r>
      <m:oMath>
        <m:r>
          <w:rPr>
            <w:rFonts w:ascii="Cambria Math" w:hAnsi="Cambria Math"/>
            <w:sz w:val="28"/>
          </w:rPr>
          <m:t xml:space="preserve">  Result = EMSA-PSS-VERIFY (M, EM, modBits - 1).</m:t>
        </m:r>
      </m:oMath>
      <w:r w:rsidR="00F94943">
        <w:rPr>
          <w:sz w:val="28"/>
        </w:rPr>
        <w:t xml:space="preserve"> (20)</w:t>
      </w:r>
    </w:p>
    <w:p w14:paraId="3A778B1C" w14:textId="77777777" w:rsidR="00EA21F6" w:rsidRPr="00EA21F6" w:rsidRDefault="00EA21F6" w:rsidP="00D42559">
      <w:pPr>
        <w:pStyle w:val="af3"/>
        <w:ind w:left="0"/>
        <w:rPr>
          <w:sz w:val="28"/>
        </w:rPr>
      </w:pPr>
    </w:p>
    <w:p w14:paraId="5FC033BA" w14:textId="72AA8F4B" w:rsidR="00EA21F6" w:rsidRDefault="00EA21F6" w:rsidP="00D42559">
      <w:pPr>
        <w:pStyle w:val="af3"/>
        <w:ind w:left="0"/>
        <w:rPr>
          <w:sz w:val="28"/>
        </w:rPr>
      </w:pPr>
      <w:r w:rsidRPr="00EA21F6">
        <w:rPr>
          <w:sz w:val="28"/>
        </w:rPr>
        <w:t xml:space="preserve">      </w:t>
      </w:r>
      <w:r w:rsidRPr="00A90004">
        <w:rPr>
          <w:sz w:val="28"/>
          <w:lang w:val="en-US"/>
        </w:rPr>
        <w:t xml:space="preserve">4.  </w:t>
      </w:r>
      <w:r w:rsidRPr="00EA21F6">
        <w:rPr>
          <w:sz w:val="28"/>
        </w:rPr>
        <w:t>Если</w:t>
      </w:r>
      <w:r w:rsidRPr="00A90004">
        <w:rPr>
          <w:sz w:val="28"/>
          <w:lang w:val="en-US"/>
        </w:rPr>
        <w:t xml:space="preserve"> Result = "consistent", </w:t>
      </w:r>
      <w:r w:rsidRPr="00EA21F6">
        <w:rPr>
          <w:sz w:val="28"/>
        </w:rPr>
        <w:t>выдать</w:t>
      </w:r>
      <w:r w:rsidRPr="00A90004">
        <w:rPr>
          <w:sz w:val="28"/>
          <w:lang w:val="en-US"/>
        </w:rPr>
        <w:t xml:space="preserve"> "valid signature". </w:t>
      </w:r>
      <w:r w:rsidRPr="00EA21F6">
        <w:rPr>
          <w:sz w:val="28"/>
        </w:rPr>
        <w:t>В противном случае выдать "</w:t>
      </w:r>
      <w:proofErr w:type="spellStart"/>
      <w:r w:rsidRPr="00EA21F6">
        <w:rPr>
          <w:sz w:val="28"/>
        </w:rPr>
        <w:t>invalid</w:t>
      </w:r>
      <w:proofErr w:type="spellEnd"/>
      <w:r w:rsidRPr="00EA21F6">
        <w:rPr>
          <w:sz w:val="28"/>
        </w:rPr>
        <w:t xml:space="preserve"> </w:t>
      </w:r>
      <w:proofErr w:type="spellStart"/>
      <w:r w:rsidRPr="00EA21F6">
        <w:rPr>
          <w:sz w:val="28"/>
        </w:rPr>
        <w:t>signature</w:t>
      </w:r>
      <w:proofErr w:type="spellEnd"/>
      <w:r w:rsidRPr="00EA21F6">
        <w:rPr>
          <w:sz w:val="28"/>
        </w:rPr>
        <w:t>".</w:t>
      </w:r>
    </w:p>
    <w:p w14:paraId="14483685" w14:textId="50DEF756" w:rsidR="00A90004" w:rsidRDefault="00A90004" w:rsidP="00D42559">
      <w:pPr>
        <w:spacing w:after="200" w:line="276" w:lineRule="auto"/>
        <w:jc w:val="left"/>
        <w:rPr>
          <w:sz w:val="28"/>
        </w:rPr>
      </w:pPr>
      <w:r>
        <w:rPr>
          <w:sz w:val="28"/>
        </w:rPr>
        <w:br w:type="page"/>
      </w:r>
    </w:p>
    <w:p w14:paraId="14C37C81" w14:textId="3D5C0955" w:rsidR="00A90004" w:rsidRDefault="00A90004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3" w:name="_Toc133759964"/>
      <w:r w:rsidRPr="00A90004">
        <w:rPr>
          <w:sz w:val="28"/>
        </w:rPr>
        <w:lastRenderedPageBreak/>
        <w:t>EdDSA</w:t>
      </w:r>
      <w:r w:rsidR="008B25B2" w:rsidRPr="00360DAD">
        <w:rPr>
          <w:sz w:val="28"/>
        </w:rPr>
        <w:t>, HashEdDSA, PureEdDSA</w:t>
      </w:r>
      <w:bookmarkEnd w:id="13"/>
    </w:p>
    <w:p w14:paraId="310B11DF" w14:textId="77512FC8" w:rsidR="00673E54" w:rsidRPr="00673E54" w:rsidRDefault="002239F5" w:rsidP="00D42559">
      <w:pPr>
        <w:pStyle w:val="af3"/>
        <w:ind w:left="0"/>
        <w:rPr>
          <w:sz w:val="28"/>
        </w:rPr>
      </w:pPr>
      <w:r>
        <w:rPr>
          <w:sz w:val="28"/>
        </w:rPr>
        <w:t>Согласно</w:t>
      </w:r>
      <w:r w:rsidRPr="002239F5">
        <w:rPr>
          <w:sz w:val="28"/>
        </w:rPr>
        <w:t xml:space="preserve"> RFC8032 </w:t>
      </w:r>
      <w:hyperlink w:anchor="RFC8032" w:history="1">
        <w:r w:rsidRPr="002239F5">
          <w:rPr>
            <w:rStyle w:val="af5"/>
            <w:sz w:val="28"/>
          </w:rPr>
          <w:t>[7]</w:t>
        </w:r>
      </w:hyperlink>
      <w:r w:rsidRPr="002239F5">
        <w:rPr>
          <w:sz w:val="28"/>
        </w:rPr>
        <w:t xml:space="preserve"> </w:t>
      </w:r>
      <w:r w:rsidR="00673E54" w:rsidRPr="00673E54">
        <w:rPr>
          <w:sz w:val="28"/>
        </w:rPr>
        <w:t>EdDSA</w:t>
      </w:r>
      <w:r w:rsidR="007C1444" w:rsidRPr="00673E54">
        <w:rPr>
          <w:sz w:val="28"/>
        </w:rPr>
        <w:t>— это</w:t>
      </w:r>
      <w:r w:rsidR="00673E54" w:rsidRPr="00673E54">
        <w:rPr>
          <w:sz w:val="28"/>
        </w:rPr>
        <w:t xml:space="preserve"> система цифровой подписи с 11 параметрами.</w:t>
      </w:r>
    </w:p>
    <w:p w14:paraId="316EF69D" w14:textId="1272C6B5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Общая система цифровой подписи EdDSA с ее 11 входными параметрами не предназначена для прямой реализации. Выбор параметров критичен для безопасной и эффективной работы. Вместо этого вы должны реализовать конкретный выбор параметров для EdDSA (например, Ed25519 или Ed448), иногда немного обобщенный для повторного использования кода для охвата Ed25519 и Ed448.</w:t>
      </w:r>
    </w:p>
    <w:p w14:paraId="24485EB4" w14:textId="7C052108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Поэтому точное объяснение общего EdDSA не особенно полезно для реализаторов. Для контекста и полноты здесь приводится краткое описание общего алгоритма EdDSA.</w:t>
      </w:r>
    </w:p>
    <w:p w14:paraId="0765E201" w14:textId="7777777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Определение некоторых параметров, таких как n и c, может помочь объяснить некоторые шаги алгоритма, которые неочевидны.</w:t>
      </w:r>
    </w:p>
    <w:p w14:paraId="7EA69117" w14:textId="0A27EC30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>EdDSA имеет 11 параметров</w:t>
      </w:r>
      <w:r w:rsidR="00302CE2" w:rsidRPr="00E20871">
        <w:rPr>
          <w:sz w:val="28"/>
        </w:rPr>
        <w:t xml:space="preserve"> </w:t>
      </w:r>
      <w:hyperlink w:anchor="eddsa2" w:history="1">
        <w:r w:rsidR="00302CE2" w:rsidRPr="00E20871">
          <w:rPr>
            <w:rStyle w:val="af5"/>
            <w:sz w:val="28"/>
          </w:rPr>
          <w:t>[12]</w:t>
        </w:r>
      </w:hyperlink>
      <w:r w:rsidRPr="00673E54">
        <w:rPr>
          <w:sz w:val="28"/>
        </w:rPr>
        <w:t>:</w:t>
      </w:r>
    </w:p>
    <w:p w14:paraId="77F6B8A0" w14:textId="6DF6A4CC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1. Нечетная простая степень p. EdDSA использует эллиптическую кривую над конечным полем GF(p).</w:t>
      </w:r>
    </w:p>
    <w:p w14:paraId="105B730F" w14:textId="79E14F9A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2. Целое число b с 2^(b-1)&gt;</w:t>
      </w:r>
      <w:r>
        <w:rPr>
          <w:sz w:val="28"/>
        </w:rPr>
        <w:t xml:space="preserve"> </w:t>
      </w:r>
      <w:r w:rsidRPr="00673E54">
        <w:rPr>
          <w:sz w:val="28"/>
        </w:rPr>
        <w:t>p. У EdDSA открытые ключи имеют ровно b бит, а подписи EdDSA имеют ровно 2b бит. Рекомендуется, чтобы b было кратно 8, так чтобы длины открытого ключа и подписи были целым числом октетов.</w:t>
      </w:r>
    </w:p>
    <w:p w14:paraId="534987B9" w14:textId="2A4A15ED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3. (b-1)-битное кодирование элементов конечного поля GF(p).</w:t>
      </w:r>
    </w:p>
    <w:p w14:paraId="644EEC2D" w14:textId="653FB446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4. Криптографическая хеш-функция H, производящая выходной бит 2b. Рекомендуются </w:t>
      </w:r>
      <w:r w:rsidR="00B76985" w:rsidRPr="00B76985">
        <w:rPr>
          <w:sz w:val="28"/>
        </w:rPr>
        <w:t>стойкие хэш-функции</w:t>
      </w:r>
      <w:commentRangeStart w:id="14"/>
      <w:r w:rsidRPr="00673E54">
        <w:rPr>
          <w:sz w:val="28"/>
        </w:rPr>
        <w:t xml:space="preserve"> </w:t>
      </w:r>
      <w:commentRangeEnd w:id="14"/>
      <w:r w:rsidR="002E78C4">
        <w:rPr>
          <w:rStyle w:val="afd"/>
        </w:rPr>
        <w:commentReference w:id="14"/>
      </w:r>
      <w:r w:rsidRPr="00673E54">
        <w:rPr>
          <w:sz w:val="28"/>
        </w:rPr>
        <w:t xml:space="preserve">(то есть хеш-функции, где создание коллизий невозможно) и они не оказывают большого влияния на </w:t>
      </w:r>
      <w:commentRangeStart w:id="15"/>
      <w:r w:rsidRPr="00673E54">
        <w:rPr>
          <w:sz w:val="28"/>
        </w:rPr>
        <w:t xml:space="preserve">общую </w:t>
      </w:r>
      <w:r w:rsidR="00302CE2">
        <w:rPr>
          <w:sz w:val="28"/>
        </w:rPr>
        <w:t>вычислительную сложность</w:t>
      </w:r>
      <w:r w:rsidRPr="00673E54">
        <w:rPr>
          <w:sz w:val="28"/>
        </w:rPr>
        <w:t xml:space="preserve"> </w:t>
      </w:r>
      <w:commentRangeEnd w:id="15"/>
      <w:r w:rsidR="002E78C4">
        <w:rPr>
          <w:rStyle w:val="afd"/>
        </w:rPr>
        <w:commentReference w:id="15"/>
      </w:r>
      <w:r w:rsidRPr="00673E54">
        <w:rPr>
          <w:sz w:val="28"/>
        </w:rPr>
        <w:t>EdDSA.</w:t>
      </w:r>
    </w:p>
    <w:p w14:paraId="784DF50F" w14:textId="6E4625EC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5. Целое число c, которое равно 2 или 3. Секретные скаляры EdDSA являются кратными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Pr="00673E54">
        <w:rPr>
          <w:sz w:val="28"/>
        </w:rPr>
        <w:t>. Целое число c является двоичным логарифмом так называемого кофактора.</w:t>
      </w:r>
    </w:p>
    <w:p w14:paraId="7DC49F01" w14:textId="63BDCA03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lastRenderedPageBreak/>
        <w:t xml:space="preserve">   6. Целое число n с c &lt;= n </w:t>
      </w:r>
      <w:r w:rsidR="00302CE2" w:rsidRPr="00673E54">
        <w:rPr>
          <w:sz w:val="28"/>
        </w:rPr>
        <w:t>&lt;b.</w:t>
      </w:r>
      <w:r w:rsidRPr="00673E54">
        <w:rPr>
          <w:sz w:val="28"/>
        </w:rPr>
        <w:t xml:space="preserve"> Секретные скаляры EdDSA имеют ровно n + 1 бит, с наивысшим битом (позиция</w:t>
      </w:r>
      <m:oMath>
        <m:r>
          <w:rPr>
            <w:rFonts w:ascii="Cambria Math" w:hAnsi="Cambria Math"/>
            <w:sz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lang w:val="en-US"/>
              </w:rPr>
              <m:t>n</m:t>
            </m:r>
          </m:sup>
        </m:sSup>
      </m:oMath>
      <w:r w:rsidRPr="00673E54">
        <w:rPr>
          <w:sz w:val="28"/>
        </w:rPr>
        <w:t>) всегда установленным и нижними c битами всегда очищенными.</w:t>
      </w:r>
    </w:p>
    <w:p w14:paraId="6CEF4A62" w14:textId="5FABC9C2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7. Не квадратичный элемент d из GF(p). Обычное рекомендуемое значение — это ближайшее к нулю значение, которое дает приемлемую кривую.</w:t>
      </w:r>
    </w:p>
    <w:p w14:paraId="7487024F" w14:textId="23D4A4A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8. Ненулевой квадратичный элемент a из GF(p). Обычная рекомендация для лучшей производительности — это a = -1, если p mod 4 = 1, и a = 1, если p mod 4 = 3.</w:t>
      </w:r>
    </w:p>
    <w:p w14:paraId="7A708489" w14:textId="5F3A1D1F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9. Элемент B!= (0,1) множества E = { (x,</w:t>
      </w:r>
      <w:r w:rsidR="00302CE2" w:rsidRPr="00302CE2">
        <w:rPr>
          <w:sz w:val="28"/>
        </w:rPr>
        <w:t xml:space="preserve"> </w:t>
      </w:r>
      <w:r w:rsidRPr="00673E54">
        <w:rPr>
          <w:sz w:val="28"/>
        </w:rPr>
        <w:t xml:space="preserve">y) является членом GF(p) x GF(p), таким что a </w:t>
      </w:r>
      <m:oMath>
        <m:r>
          <w:rPr>
            <w:rFonts w:ascii="Cambria Math" w:hAnsi="Cambria Math"/>
            <w:sz w:val="28"/>
          </w:rPr>
          <m:t>*</m:t>
        </m:r>
      </m:oMath>
      <w:r w:rsidRPr="00673E54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+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= 1 + d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Pr="00673E54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*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  <w:r w:rsidR="00302CE2" w:rsidRPr="00673E54">
        <w:rPr>
          <w:sz w:val="28"/>
        </w:rPr>
        <w:t xml:space="preserve">  </w:t>
      </w:r>
      <w:r w:rsidRPr="00673E54">
        <w:rPr>
          <w:sz w:val="28"/>
        </w:rPr>
        <w:t>}.</w:t>
      </w:r>
    </w:p>
    <w:p w14:paraId="1F2D5D1B" w14:textId="38688CC1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10. Нечетное простое число L такое, что [L]B = 0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c</m:t>
            </m:r>
          </m:sup>
        </m:sSup>
        <m:r>
          <w:rPr>
            <w:rFonts w:ascii="Cambria Math" w:hAnsi="Cambria Math"/>
            <w:sz w:val="28"/>
          </w:rPr>
          <m:t>*</m:t>
        </m:r>
      </m:oMath>
      <w:r w:rsidR="00302CE2" w:rsidRPr="00302CE2">
        <w:rPr>
          <w:sz w:val="28"/>
        </w:rPr>
        <w:t xml:space="preserve"> </w:t>
      </w:r>
      <w:r w:rsidRPr="00673E54">
        <w:rPr>
          <w:sz w:val="28"/>
        </w:rPr>
        <w:t>L = #E. Число #E (количество точек на кривой) является частью стандартных данных, предоставленных для эллиптической кривой E, или его можно вычислить как кофактор  порядок.</w:t>
      </w:r>
    </w:p>
    <w:p w14:paraId="481BC6B3" w14:textId="01FA2C07" w:rsidR="00673E54" w:rsidRPr="00673E5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11. Функция "прехэш</w:t>
      </w:r>
      <w:r w:rsidR="007C1444">
        <w:rPr>
          <w:sz w:val="28"/>
        </w:rPr>
        <w:t>ирования</w:t>
      </w:r>
      <w:r w:rsidRPr="00673E54">
        <w:rPr>
          <w:sz w:val="28"/>
        </w:rPr>
        <w:t>" PH. PureEdDSA означает EdDSA, где PH является идентификационной функцией, то есть PH(M) = M. HashEdDSA означает EdDSA, где PH генерирует короткий вывод, независимо от того, насколько длинным является сообщение; например, PH(M) = SHA-512(M).</w:t>
      </w:r>
    </w:p>
    <w:p w14:paraId="47D975A3" w14:textId="4356B7AE" w:rsidR="00A90004" w:rsidRDefault="00673E54" w:rsidP="00D42559">
      <w:pPr>
        <w:pStyle w:val="af3"/>
        <w:ind w:left="0"/>
        <w:rPr>
          <w:sz w:val="28"/>
        </w:rPr>
      </w:pPr>
      <w:r w:rsidRPr="00673E54">
        <w:rPr>
          <w:sz w:val="28"/>
        </w:rPr>
        <w:t xml:space="preserve">   Точки на кривой образуют группу при сложении, (x3, y3) = (x1, y1) + (x2, y2), с формулами</w:t>
      </w:r>
      <w:r w:rsidR="007C1444">
        <w:rPr>
          <w:sz w:val="28"/>
        </w:rPr>
        <w:t xml:space="preserve"> </w:t>
      </w:r>
      <w:hyperlink w:anchor="формула21" w:history="1">
        <w:r w:rsidR="007C1444" w:rsidRPr="007C1444">
          <w:rPr>
            <w:rStyle w:val="af5"/>
            <w:sz w:val="28"/>
          </w:rPr>
          <w:t>21</w:t>
        </w:r>
      </w:hyperlink>
      <w:r w:rsidR="007C1444">
        <w:rPr>
          <w:sz w:val="28"/>
        </w:rPr>
        <w:t xml:space="preserve"> и </w:t>
      </w:r>
      <w:hyperlink w:anchor="формула22" w:history="1">
        <w:r w:rsidR="007C1444" w:rsidRPr="007C1444">
          <w:rPr>
            <w:rStyle w:val="af5"/>
            <w:sz w:val="28"/>
          </w:rPr>
          <w:t>22</w:t>
        </w:r>
      </w:hyperlink>
    </w:p>
    <w:p w14:paraId="40F2A3A9" w14:textId="377D52A0" w:rsidR="00673E54" w:rsidRDefault="00673E54" w:rsidP="00D42559">
      <w:pPr>
        <w:pStyle w:val="af3"/>
        <w:ind w:left="0"/>
        <w:rPr>
          <w:sz w:val="28"/>
        </w:rPr>
      </w:pPr>
    </w:p>
    <w:p w14:paraId="2504D51C" w14:textId="55340757" w:rsidR="007C1444" w:rsidRPr="00696059" w:rsidRDefault="00000000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1+d*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</m:oMath>
      <w:r w:rsidR="00935828" w:rsidRPr="00935828">
        <w:rPr>
          <w:sz w:val="28"/>
        </w:rPr>
        <w:t>;</w:t>
      </w:r>
      <w:r w:rsidR="007C1444">
        <w:rPr>
          <w:sz w:val="28"/>
        </w:rPr>
        <w:t xml:space="preserve"> </w:t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6" w:name="формула21"/>
      <w:r w:rsidR="007C1444">
        <w:rPr>
          <w:sz w:val="28"/>
        </w:rPr>
        <w:t>(21)</w:t>
      </w:r>
      <w:bookmarkEnd w:id="16"/>
    </w:p>
    <w:p w14:paraId="2FF4932A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6A6A74D6" w14:textId="0EA74CBE" w:rsidR="007C1444" w:rsidRDefault="00000000" w:rsidP="00D42559">
      <w:pPr>
        <w:pStyle w:val="af3"/>
        <w:ind w:left="0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-a*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1-d*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8"/>
          </w:rPr>
          <m:t>.</m:t>
        </m:r>
      </m:oMath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r w:rsidR="007C1444">
        <w:rPr>
          <w:sz w:val="28"/>
        </w:rPr>
        <w:tab/>
      </w:r>
      <w:bookmarkStart w:id="17" w:name="формула22"/>
      <w:r w:rsidR="007C1444">
        <w:rPr>
          <w:sz w:val="28"/>
        </w:rPr>
        <w:t>(22)</w:t>
      </w:r>
      <w:bookmarkEnd w:id="17"/>
    </w:p>
    <w:p w14:paraId="2DAF19F3" w14:textId="77777777" w:rsidR="007C1444" w:rsidRPr="00696059" w:rsidRDefault="007C1444" w:rsidP="00D42559">
      <w:pPr>
        <w:pStyle w:val="af3"/>
        <w:ind w:left="0"/>
        <w:rPr>
          <w:sz w:val="28"/>
        </w:rPr>
      </w:pPr>
    </w:p>
    <w:p w14:paraId="4B8BE8CB" w14:textId="4FC85432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Нейтральный элемент в группе - (0,1).</w:t>
      </w:r>
    </w:p>
    <w:p w14:paraId="198261EF" w14:textId="554607AD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В отличие от многих других кривых, используемых для криптографических </w:t>
      </w:r>
      <w:r w:rsidR="00407746">
        <w:rPr>
          <w:sz w:val="28"/>
        </w:rPr>
        <w:t>приложен</w:t>
      </w:r>
      <w:r w:rsidRPr="007C1444">
        <w:rPr>
          <w:sz w:val="28"/>
        </w:rPr>
        <w:t xml:space="preserve">ий, эти формулы являются "полными"; они </w:t>
      </w:r>
      <w:r w:rsidRPr="007C1444">
        <w:rPr>
          <w:sz w:val="28"/>
        </w:rPr>
        <w:lastRenderedPageBreak/>
        <w:t>действительны для всех точек на кривой без исключений. В частности, знаменатели ненулевые для всех входных точек.</w:t>
      </w:r>
    </w:p>
    <w:p w14:paraId="289BFF6F" w14:textId="0092CFEF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Есть более эффективные формулы, которые все еще являются полными и используют однородные координаты, чтобы избежать дорогостоящих инверсий по модулю p.</w:t>
      </w:r>
    </w:p>
    <w:p w14:paraId="1B3FA89E" w14:textId="77777777" w:rsidR="008B25B2" w:rsidRPr="007C1444" w:rsidRDefault="008B25B2" w:rsidP="00D42559">
      <w:pPr>
        <w:pStyle w:val="af3"/>
        <w:ind w:left="0"/>
        <w:rPr>
          <w:sz w:val="28"/>
        </w:rPr>
      </w:pPr>
    </w:p>
    <w:p w14:paraId="204929F6" w14:textId="4BA2B237" w:rsidR="007C1444" w:rsidRPr="00302CE2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Кодирование</w:t>
      </w:r>
      <w:r w:rsidR="00302CE2" w:rsidRPr="00302CE2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4C8ABD28" w14:textId="21AE2FF8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Целое число 0 &lt; S &lt; L - 1 кодируется в форме little-endian как строка из b битов ENC(S).</w:t>
      </w:r>
    </w:p>
    <w:p w14:paraId="463BAE07" w14:textId="27C58D05" w:rsidR="007C1444" w:rsidRP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Элемент 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 E кодируется как строка из b битов, называемая ENC(</w:t>
      </w:r>
      <w:proofErr w:type="spellStart"/>
      <w:r w:rsidRPr="007C1444">
        <w:rPr>
          <w:sz w:val="28"/>
        </w:rPr>
        <w:t>x,y</w:t>
      </w:r>
      <w:proofErr w:type="spellEnd"/>
      <w:r w:rsidRPr="007C1444">
        <w:rPr>
          <w:sz w:val="28"/>
        </w:rPr>
        <w:t>), которая является кодированием (b-1)-битов y, объединенных с одним битом, который равен 1, если x отрицательный, и 0, если x не отрицательный.</w:t>
      </w:r>
    </w:p>
    <w:p w14:paraId="07A32176" w14:textId="389CA70F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Кодирование GF(p) используется для определения "отрицательных" элементов GF(p): конкретно, x является отрицательным, если кодирование (b-1)-битов x лексикографически больше кодирования (b-1)-битов -x.</w:t>
      </w:r>
    </w:p>
    <w:p w14:paraId="6CC1B813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07B0E728" w14:textId="32848B02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Ключи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378E468D" w14:textId="0717362B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Приватный ключ EdDSA представляет собой строку из b битов k. Пусть хэш H(k) = (h0, h1, ..., h(2b-1)) определяет целое число s, которое равно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n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7C1444">
        <w:rPr>
          <w:sz w:val="28"/>
        </w:rPr>
        <w:t xml:space="preserve">плюс сумме m =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i</m:t>
            </m:r>
          </m:sup>
        </m:sSup>
      </m:oMath>
      <w:r w:rsidRPr="007C1444">
        <w:rPr>
          <w:sz w:val="28"/>
        </w:rPr>
        <w:t xml:space="preserve"> * hi для всех целых i, c &lt;= i &lt; n. Пусть s определяет кратное A = sB. Публичный ключ EdDSA — это ENC(A). Биты </w:t>
      </w:r>
      <w:proofErr w:type="spellStart"/>
      <w:r w:rsidRPr="007C1444">
        <w:rPr>
          <w:sz w:val="28"/>
        </w:rPr>
        <w:t>hb</w:t>
      </w:r>
      <w:proofErr w:type="spellEnd"/>
      <w:r w:rsidRPr="007C1444">
        <w:rPr>
          <w:sz w:val="28"/>
        </w:rPr>
        <w:t>, ..., h(2b-1) используются при подписании.</w:t>
      </w:r>
    </w:p>
    <w:p w14:paraId="2085B6F6" w14:textId="77777777" w:rsidR="00302CE2" w:rsidRPr="007C1444" w:rsidRDefault="00302CE2" w:rsidP="00D42559">
      <w:pPr>
        <w:pStyle w:val="af3"/>
        <w:ind w:left="0"/>
        <w:rPr>
          <w:sz w:val="28"/>
        </w:rPr>
      </w:pPr>
    </w:p>
    <w:p w14:paraId="62577024" w14:textId="19915C21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7C1444">
        <w:rPr>
          <w:b/>
          <w:sz w:val="28"/>
        </w:rPr>
        <w:t>Подпись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7C2D2A17" w14:textId="77728CDC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Подпись EdDSA сообщения M под приватным ключом k определяется как подпись PureEdDSA PH(M). Другими словами, EdDSA просто использует PureEdDSA для подписи PH(M).</w:t>
      </w:r>
    </w:p>
    <w:p w14:paraId="6BB4A4AC" w14:textId="66D0C80D" w:rsidR="007C1444" w:rsidRPr="004B34E0" w:rsidRDefault="007C1444" w:rsidP="00D42559">
      <w:pPr>
        <w:pStyle w:val="af3"/>
        <w:ind w:left="0"/>
        <w:rPr>
          <w:sz w:val="28"/>
          <w:lang w:val="en-US"/>
        </w:rPr>
      </w:pPr>
      <w:r w:rsidRPr="007C1444">
        <w:rPr>
          <w:sz w:val="28"/>
        </w:rPr>
        <w:lastRenderedPageBreak/>
        <w:t xml:space="preserve">   Подпись PureEdDSA сообщения M под приватным ключом k - это строка из 2b битов ENC(R)</w:t>
      </w:r>
      <w:r w:rsidR="008B25B2">
        <w:rPr>
          <w:sz w:val="28"/>
        </w:rPr>
        <w:t xml:space="preserve"> 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ENC(S). R и S определяются следующим образом. Сначала определим r = </w:t>
      </w:r>
      <w:r w:rsidR="00302CE2" w:rsidRPr="007C1444">
        <w:rPr>
          <w:sz w:val="28"/>
        </w:rPr>
        <w:t>H (</w:t>
      </w:r>
      <w:r w:rsidRPr="007C1444">
        <w:rPr>
          <w:sz w:val="28"/>
        </w:rPr>
        <w:t>h_b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... </w:t>
      </w:r>
      <w:r w:rsidR="008B25B2" w:rsidRPr="008B25B2">
        <w:rPr>
          <w:sz w:val="28"/>
        </w:rPr>
        <w:t xml:space="preserve">|| </w:t>
      </w:r>
      <w:r w:rsidRPr="007C1444">
        <w:rPr>
          <w:sz w:val="28"/>
        </w:rPr>
        <w:t>h_(2b-1)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M), интерпретируя строки из 2b битов в форме little-endian как целые числа в {0, 1, ...,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(2b)</m:t>
            </m:r>
          </m:sup>
        </m:sSup>
      </m:oMath>
      <w:r w:rsidRPr="007C1444">
        <w:rPr>
          <w:sz w:val="28"/>
        </w:rPr>
        <w:t>- 1}. Пусть</w:t>
      </w:r>
      <w:r w:rsidRPr="004B34E0">
        <w:rPr>
          <w:sz w:val="28"/>
          <w:lang w:val="en-US"/>
        </w:rPr>
        <w:t xml:space="preserve"> R = [r]B </w:t>
      </w:r>
      <w:r w:rsidRPr="007C1444">
        <w:rPr>
          <w:sz w:val="28"/>
        </w:rPr>
        <w:t>и</w:t>
      </w:r>
      <w:r w:rsidRPr="004B34E0">
        <w:rPr>
          <w:sz w:val="28"/>
          <w:lang w:val="en-US"/>
        </w:rPr>
        <w:t xml:space="preserve"> S = (r + H(ENC(R) </w:t>
      </w:r>
      <w:r w:rsidR="008B25B2" w:rsidRPr="004B34E0">
        <w:rPr>
          <w:sz w:val="28"/>
          <w:lang w:val="en-US"/>
        </w:rPr>
        <w:t xml:space="preserve">|| </w:t>
      </w:r>
      <w:r w:rsidRPr="004B34E0">
        <w:rPr>
          <w:sz w:val="28"/>
          <w:lang w:val="en-US"/>
        </w:rPr>
        <w:t>ENC(A)</w:t>
      </w:r>
      <w:r w:rsidR="008B25B2" w:rsidRPr="004B34E0">
        <w:rPr>
          <w:sz w:val="28"/>
          <w:lang w:val="en-US"/>
        </w:rPr>
        <w:t xml:space="preserve"> |</w:t>
      </w:r>
      <w:r w:rsidR="00302CE2" w:rsidRPr="004B34E0">
        <w:rPr>
          <w:sz w:val="28"/>
          <w:lang w:val="en-US"/>
        </w:rPr>
        <w:t>| PH</w:t>
      </w:r>
      <w:r w:rsidRPr="004B34E0">
        <w:rPr>
          <w:sz w:val="28"/>
          <w:lang w:val="en-US"/>
        </w:rPr>
        <w:t>(M</w:t>
      </w:r>
      <w:r w:rsidR="00302CE2" w:rsidRPr="004B34E0">
        <w:rPr>
          <w:sz w:val="28"/>
          <w:lang w:val="en-US"/>
        </w:rPr>
        <w:t>)) s</w:t>
      </w:r>
      <w:r w:rsidRPr="004B34E0">
        <w:rPr>
          <w:sz w:val="28"/>
          <w:lang w:val="en-US"/>
        </w:rPr>
        <w:t>) mod L.</w:t>
      </w:r>
    </w:p>
    <w:p w14:paraId="0C1E3F1E" w14:textId="77777777" w:rsidR="007C1444" w:rsidRPr="004B34E0" w:rsidRDefault="007C1444" w:rsidP="00D42559">
      <w:pPr>
        <w:pStyle w:val="af3"/>
        <w:ind w:left="0"/>
        <w:rPr>
          <w:sz w:val="28"/>
          <w:lang w:val="en-US"/>
        </w:rPr>
      </w:pPr>
    </w:p>
    <w:p w14:paraId="56B8592B" w14:textId="09467464" w:rsidR="007C1444" w:rsidRPr="00E20871" w:rsidRDefault="007C1444" w:rsidP="00D42559">
      <w:pPr>
        <w:pStyle w:val="af3"/>
        <w:ind w:left="0"/>
        <w:rPr>
          <w:b/>
          <w:sz w:val="28"/>
        </w:rPr>
      </w:pPr>
      <w:r w:rsidRPr="008B25B2">
        <w:rPr>
          <w:b/>
          <w:sz w:val="28"/>
        </w:rPr>
        <w:t>Проверка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>подписи</w:t>
      </w:r>
      <w:r w:rsidR="00302CE2" w:rsidRPr="00E20871">
        <w:rPr>
          <w:b/>
          <w:sz w:val="28"/>
        </w:rPr>
        <w:t xml:space="preserve"> </w:t>
      </w:r>
      <w:r w:rsidR="00302CE2">
        <w:rPr>
          <w:b/>
          <w:sz w:val="28"/>
        </w:rPr>
        <w:t xml:space="preserve">алгоритма </w:t>
      </w:r>
      <w:r w:rsidR="00302CE2">
        <w:rPr>
          <w:b/>
          <w:sz w:val="28"/>
          <w:lang w:val="en-US"/>
        </w:rPr>
        <w:t>EdDSA</w:t>
      </w:r>
    </w:p>
    <w:p w14:paraId="65B5A089" w14:textId="5872E410" w:rsidR="007C1444" w:rsidRPr="008B25B2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Чтобы проверить подпись PureEdDSA ENC(R)</w:t>
      </w:r>
      <w:r w:rsidR="008B25B2" w:rsidRPr="008B25B2">
        <w:rPr>
          <w:sz w:val="28"/>
        </w:rPr>
        <w:t xml:space="preserve"> ||</w:t>
      </w:r>
      <w:r w:rsidRPr="007C1444">
        <w:rPr>
          <w:sz w:val="28"/>
        </w:rPr>
        <w:t xml:space="preserve"> ENC(S) сообщения M под публичным ключом ENC(A), выполните следующие действия. Разберите входные данные так, чтобы A и R были элементами E, а S был членом множества {0, 1, ..., L-1}. Вычислите h = H(ENC(R)</w:t>
      </w:r>
      <w:r w:rsidR="008B25B2" w:rsidRPr="008B25B2">
        <w:rPr>
          <w:sz w:val="28"/>
        </w:rPr>
        <w:t>||</w:t>
      </w:r>
      <w:r w:rsidRPr="007C1444">
        <w:rPr>
          <w:sz w:val="28"/>
        </w:rPr>
        <w:t xml:space="preserve"> ENC(A) || M) и проверьте групповое уравнение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</m:oMath>
      <w:r w:rsidR="00302CE2" w:rsidRPr="007C1444">
        <w:rPr>
          <w:sz w:val="28"/>
        </w:rPr>
        <w:t xml:space="preserve"> </w:t>
      </w:r>
      <w:r w:rsidRPr="007C1444">
        <w:rPr>
          <w:sz w:val="28"/>
        </w:rPr>
        <w:t xml:space="preserve">* S B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</w:rPr>
              <m:t>с</m:t>
            </m:r>
          </m:sup>
        </m:sSup>
        <m:r>
          <w:rPr>
            <w:rFonts w:ascii="Cambria Math" w:hAnsi="Cambria Math"/>
            <w:sz w:val="28"/>
            <w:szCs w:val="28"/>
          </w:rPr>
          <m:t>*</m:t>
        </m:r>
      </m:oMath>
      <w:r w:rsidRPr="007C1444">
        <w:rPr>
          <w:sz w:val="28"/>
        </w:rPr>
        <w:t xml:space="preserve">  R + [2^c </w:t>
      </w:r>
      <w:r w:rsidR="008B25B2" w:rsidRPr="008B25B2">
        <w:rPr>
          <w:sz w:val="28"/>
        </w:rPr>
        <w:t>*</w:t>
      </w:r>
      <w:r w:rsidRPr="007C1444">
        <w:rPr>
          <w:sz w:val="28"/>
        </w:rPr>
        <w:t xml:space="preserve"> h] A в E. Подпись отклоняется, если разбор не удался (включая S, находящийся вне диапазона) или если групповое уравнение не выполняется.</w:t>
      </w:r>
    </w:p>
    <w:p w14:paraId="3A82E064" w14:textId="0312BA35" w:rsidR="007C1444" w:rsidRDefault="007C1444" w:rsidP="00D42559">
      <w:pPr>
        <w:pStyle w:val="af3"/>
        <w:ind w:left="0"/>
        <w:rPr>
          <w:sz w:val="28"/>
        </w:rPr>
      </w:pPr>
      <w:r w:rsidRPr="007C1444">
        <w:rPr>
          <w:sz w:val="28"/>
        </w:rPr>
        <w:t xml:space="preserve">   Проверка EdDSA для сообщения M определяется как проверка PureEdDSA для PH(M).</w:t>
      </w:r>
    </w:p>
    <w:p w14:paraId="5DC1FD0E" w14:textId="5380D877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PureEdDSA, HashEdDSA и именование</w:t>
      </w:r>
    </w:p>
    <w:p w14:paraId="4182EF2C" w14:textId="7C437828" w:rsidR="008B25B2" w:rsidRPr="008B25B2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Один из параметров алгоритма EdDSA — это "</w:t>
      </w:r>
      <w:proofErr w:type="spellStart"/>
      <w:r w:rsidRPr="008B25B2">
        <w:rPr>
          <w:sz w:val="28"/>
        </w:rPr>
        <w:t>prehash</w:t>
      </w:r>
      <w:proofErr w:type="spellEnd"/>
      <w:r w:rsidRPr="008B25B2">
        <w:rPr>
          <w:sz w:val="28"/>
        </w:rPr>
        <w:t>" функция. Она может быть идентичной функцией, что приведет к алгоритму с названием PureEdDSA, или функцией хэширования, такой как SHA-512, что приведет к алгоритму с названием HashEdDSA.</w:t>
      </w:r>
    </w:p>
    <w:p w14:paraId="3F8DE0F6" w14:textId="37EDCE2D" w:rsidR="008B25B2" w:rsidRPr="00935828" w:rsidRDefault="008B25B2" w:rsidP="00935828">
      <w:pPr>
        <w:pStyle w:val="af3"/>
        <w:ind w:left="0"/>
        <w:rPr>
          <w:sz w:val="28"/>
        </w:rPr>
      </w:pPr>
      <w:r w:rsidRPr="008B25B2">
        <w:rPr>
          <w:sz w:val="28"/>
        </w:rPr>
        <w:t xml:space="preserve">Выбор варианта зависит от того, какое свойство считается более важным между 1) устойчивостью к коллизиям и 2) интерфейсом однопроходной подписи. Свойство устойчивости к коллизиям означает, что EdDSA защищен даже в случае возможности вычисления коллизий для хэш-функции. Свойство интерфейса однопроходной подписи означает, что для создания подписи требуется только один проход по входному сообщению. PureEdDSA требует двух проходов по входу. Многие существующие API, протоколы и среды предполагают, что цифровые алгоритмы подписи требуют только один проход </w:t>
      </w:r>
      <w:r w:rsidRPr="008B25B2">
        <w:rPr>
          <w:sz w:val="28"/>
        </w:rPr>
        <w:lastRenderedPageBreak/>
        <w:t>по входу и могут иметь проблемы с API или пропускной способностью при использовании других вариантов.</w:t>
      </w:r>
    </w:p>
    <w:p w14:paraId="007E402D" w14:textId="7B5F09D2" w:rsidR="00360DAD" w:rsidRDefault="008B25B2" w:rsidP="00D42559">
      <w:pPr>
        <w:pStyle w:val="af3"/>
        <w:ind w:left="0"/>
        <w:rPr>
          <w:sz w:val="28"/>
        </w:rPr>
      </w:pPr>
      <w:r w:rsidRPr="008B25B2">
        <w:rPr>
          <w:sz w:val="28"/>
        </w:rPr>
        <w:t>Обратите внимание, что однопроходная проверка невозможна с большинством использований подписей, независимо от выбранного алгоритма подписи. Это связано с тем, что большую часть времени сообщение нельзя обработать до того, как подпись будет проверена, что требует прохода по всему сообщению.</w:t>
      </w:r>
    </w:p>
    <w:p w14:paraId="0808A777" w14:textId="77777777" w:rsidR="00360DAD" w:rsidRDefault="00360DAD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76176A89" w14:textId="77777777" w:rsidR="008B25B2" w:rsidRDefault="008B25B2" w:rsidP="00D42559">
      <w:pPr>
        <w:pStyle w:val="af3"/>
        <w:ind w:left="0"/>
        <w:rPr>
          <w:sz w:val="28"/>
        </w:rPr>
      </w:pPr>
    </w:p>
    <w:p w14:paraId="3EFD0BCC" w14:textId="7B35CD10" w:rsidR="008B25B2" w:rsidRDefault="001119EB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8" w:name="_Toc133759965"/>
      <w:r w:rsidRPr="001119EB">
        <w:rPr>
          <w:sz w:val="28"/>
        </w:rPr>
        <w:t>DSA</w:t>
      </w:r>
      <w:bookmarkEnd w:id="18"/>
    </w:p>
    <w:p w14:paraId="5A08C983" w14:textId="330E3266" w:rsidR="002239F5" w:rsidRPr="002239F5" w:rsidRDefault="002239F5" w:rsidP="00D42559">
      <w:pPr>
        <w:rPr>
          <w:sz w:val="28"/>
        </w:rPr>
      </w:pPr>
      <w:r w:rsidRPr="002239F5">
        <w:rPr>
          <w:sz w:val="28"/>
        </w:rPr>
        <w:t>Ниже</w:t>
      </w:r>
      <w:r>
        <w:rPr>
          <w:sz w:val="28"/>
        </w:rPr>
        <w:t xml:space="preserve"> представлен анализ алгоритма </w:t>
      </w:r>
      <w:r>
        <w:rPr>
          <w:sz w:val="28"/>
          <w:lang w:val="en-US"/>
        </w:rPr>
        <w:t>DSA</w:t>
      </w:r>
      <w:r w:rsidRPr="002239F5">
        <w:rPr>
          <w:sz w:val="28"/>
        </w:rPr>
        <w:t xml:space="preserve"> </w:t>
      </w:r>
      <w:r>
        <w:rPr>
          <w:sz w:val="28"/>
        </w:rPr>
        <w:t xml:space="preserve">в соответствии с </w:t>
      </w:r>
      <w:r w:rsidRPr="002239F5">
        <w:rPr>
          <w:sz w:val="28"/>
        </w:rPr>
        <w:t>FIPS PUB 186-4</w:t>
      </w:r>
      <w:r>
        <w:rPr>
          <w:sz w:val="28"/>
        </w:rPr>
        <w:t xml:space="preserve">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2F635611" w14:textId="77777777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Параметры DSA</w:t>
      </w:r>
    </w:p>
    <w:p w14:paraId="10E9A37E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Цифровая подпись DSA вычисляется с помощью набора параметров области, закрытого ключа x, секретного числа k для каждого сообщения, данных для подписи и хэш-функции. Цифровая подпись проверяется с помощью тех же параметров области, открытого ключа y, который математически связан с закрытым ключом x, используемым для генерации цифровой подписи, данных для проверки и той же хэш-функции, которая использовалась при генерации подписи. Эти параметры определяются следующим образом:</w:t>
      </w:r>
    </w:p>
    <w:p w14:paraId="6E31E007" w14:textId="1989DCA8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p - простое модуль, где 2L-1 &lt; p &lt; 2L, а L - длина битов p. </w:t>
      </w:r>
    </w:p>
    <w:p w14:paraId="0A6C62C9" w14:textId="58E2CEE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q - простой делитель (p-1), где 2N-1 &lt; q &lt; 2 N, а N - длина битов q. </w:t>
      </w:r>
    </w:p>
    <w:p w14:paraId="7B165E68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g - генератор подгруппы порядка q в мультипликативной группе GF(p), такой что 1 &lt; g &lt; p.</w:t>
      </w:r>
    </w:p>
    <w:p w14:paraId="2430AE20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x - закрытый ключ, который должен оставаться секретным; x является случайно или псевдослучайно сгенерированным целым числом, таким что 0 &lt; x &lt; q, т.е. x находится в диапазоне 1, q-1.</w:t>
      </w:r>
    </w:p>
    <w:p w14:paraId="7A94BC4A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 xml:space="preserve">y - открытый ключ, где y = </w:t>
      </w:r>
      <w:proofErr w:type="spellStart"/>
      <w:r w:rsidRPr="001119EB">
        <w:rPr>
          <w:sz w:val="28"/>
        </w:rPr>
        <w:t>gx</w:t>
      </w:r>
      <w:proofErr w:type="spellEnd"/>
      <w:r w:rsidRPr="001119EB">
        <w:rPr>
          <w:sz w:val="28"/>
        </w:rPr>
        <w:t xml:space="preserve"> mod p.</w:t>
      </w:r>
    </w:p>
    <w:p w14:paraId="37086BB4" w14:textId="77777777" w:rsidR="001119EB" w:rsidRPr="009C7861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k - секретное число, уникальное для каждого сообщения; k является случайно или псевдослучайно сгенерированным целым числом, таким что 0 &lt; k &lt; q, т.е. k находится в диапазоне 1, q-1.</w:t>
      </w:r>
    </w:p>
    <w:p w14:paraId="5918A5F1" w14:textId="7F3A1D5A" w:rsidR="001119EB" w:rsidRPr="001119EB" w:rsidRDefault="001119EB" w:rsidP="00D42559">
      <w:pPr>
        <w:pStyle w:val="af3"/>
        <w:ind w:left="0"/>
        <w:rPr>
          <w:b/>
          <w:sz w:val="28"/>
        </w:rPr>
      </w:pPr>
      <w:r w:rsidRPr="001119EB">
        <w:rPr>
          <w:b/>
          <w:sz w:val="28"/>
        </w:rPr>
        <w:t>Выбор размеров параметров и хэш-функций для DSA</w:t>
      </w:r>
    </w:p>
    <w:p w14:paraId="21A2E851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Этот стандарт определяет следующие выборы для пары L и N (длины битов p и q соответственно):</w:t>
      </w:r>
    </w:p>
    <w:p w14:paraId="01B73622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1024, N = 160</w:t>
      </w:r>
    </w:p>
    <w:p w14:paraId="6CA46D7F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2048, N = 224</w:t>
      </w:r>
    </w:p>
    <w:p w14:paraId="7B099559" w14:textId="77777777" w:rsidR="001119EB" w:rsidRP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lastRenderedPageBreak/>
        <w:t>L = 2048, N = 256</w:t>
      </w:r>
    </w:p>
    <w:p w14:paraId="3701912F" w14:textId="56D8EF5D" w:rsidR="001119EB" w:rsidRDefault="001119EB" w:rsidP="00D42559">
      <w:pPr>
        <w:pStyle w:val="af3"/>
        <w:ind w:left="0"/>
        <w:rPr>
          <w:sz w:val="28"/>
        </w:rPr>
      </w:pPr>
      <w:r w:rsidRPr="001119EB">
        <w:rPr>
          <w:sz w:val="28"/>
        </w:rPr>
        <w:t>L = 3072, N = 256</w:t>
      </w:r>
    </w:p>
    <w:p w14:paraId="5B63B25A" w14:textId="77777777" w:rsidR="004B34E0" w:rsidRDefault="004B34E0" w:rsidP="00D42559">
      <w:pPr>
        <w:pStyle w:val="af3"/>
        <w:ind w:left="0"/>
        <w:rPr>
          <w:sz w:val="28"/>
        </w:rPr>
      </w:pPr>
    </w:p>
    <w:p w14:paraId="1067AE2D" w14:textId="39F4F47C" w:rsidR="004B34E0" w:rsidRPr="004B34E0" w:rsidRDefault="004B34E0" w:rsidP="00D42559">
      <w:pPr>
        <w:pStyle w:val="af3"/>
        <w:ind w:left="0"/>
        <w:rPr>
          <w:b/>
          <w:sz w:val="28"/>
        </w:rPr>
      </w:pPr>
      <w:r w:rsidRPr="004B34E0">
        <w:rPr>
          <w:b/>
          <w:sz w:val="28"/>
        </w:rPr>
        <w:t xml:space="preserve">DSA </w:t>
      </w:r>
      <w:r>
        <w:rPr>
          <w:b/>
          <w:sz w:val="28"/>
        </w:rPr>
        <w:t>уникальный</w:t>
      </w:r>
      <w:r w:rsidRPr="004B34E0">
        <w:rPr>
          <w:b/>
          <w:sz w:val="28"/>
        </w:rPr>
        <w:t xml:space="preserve"> Секретный Номер</w:t>
      </w:r>
    </w:p>
    <w:p w14:paraId="7491B336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генерацией каждой цифровой подписи должен быть сгенерирован новый секретный случайный номер k для использования в процессе генерации подписи. Этот секретный номер должен быть защищен от несанкционированного раскрытия и модификации.</w:t>
      </w:r>
    </w:p>
    <w:p w14:paraId="149507AB" w14:textId="041DAEE2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является мультипликативным обратным к k по умножению по модулю q;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 &lt; q  и 1 = (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k) mod q. Этот обратный элемент требуется для процесса генерации подписи. </w:t>
      </w:r>
    </w:p>
    <w:p w14:paraId="3453F813" w14:textId="480D74C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B34E0">
        <w:rPr>
          <w:sz w:val="28"/>
        </w:rPr>
        <w:t xml:space="preserve">могут быть предварительно вычислены, так как для вычислений не требуется знание сообщения, которое будет подписано. Когда k и </w:t>
      </w:r>
      <m:oMath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  <m:r>
          <w:rPr>
            <w:rFonts w:ascii="Cambria Math" w:hAnsi="Cambria Math"/>
            <w:sz w:val="28"/>
          </w:rPr>
          <m:t xml:space="preserve"> </m:t>
        </m:r>
      </m:oMath>
      <w:r w:rsidRPr="004B34E0">
        <w:rPr>
          <w:sz w:val="28"/>
        </w:rPr>
        <w:t>предварительно вычислены, их конфиденциальность и целостность должны быть защищены.</w:t>
      </w:r>
    </w:p>
    <w:p w14:paraId="5C9AA211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N - это длина q в битах. Пусть </w:t>
      </w:r>
      <w:proofErr w:type="spell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 xml:space="preserve">(N,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334840D7" w14:textId="00E17C0C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сообщения M состоит из пары чисел r и s, которые вычисляются в соответствии с следующими уравнениями:</w:t>
      </w:r>
    </w:p>
    <w:p w14:paraId="65607761" w14:textId="40D0A5B9" w:rsidR="0012695A" w:rsidRDefault="0012695A" w:rsidP="00D42559">
      <w:pPr>
        <w:pStyle w:val="af3"/>
        <w:ind w:left="0"/>
        <w:rPr>
          <w:sz w:val="28"/>
        </w:rPr>
      </w:pPr>
    </w:p>
    <w:p w14:paraId="1F727536" w14:textId="247C24AB" w:rsidR="0012695A" w:rsidRPr="0012695A" w:rsidRDefault="0012695A" w:rsidP="002A2186">
      <w:pPr>
        <w:pStyle w:val="af3"/>
        <w:ind w:left="1418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r</m:t>
        </m:r>
        <m:r>
          <w:rPr>
            <w:rFonts w:ascii="Cambria Math" w:hAnsi="Cambria Math"/>
            <w:sz w:val="28"/>
          </w:rPr>
          <m:t xml:space="preserve"> = (</m:t>
        </m:r>
        <m:r>
          <w:rPr>
            <w:rFonts w:ascii="Cambria Math" w:hAnsi="Cambria Math"/>
            <w:sz w:val="28"/>
            <w:lang w:val="en-US"/>
          </w:rPr>
          <m:t>gk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i/>
          <w:sz w:val="28"/>
        </w:rPr>
        <w:t>.</w:t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 w:rsidRPr="0012695A">
        <w:rPr>
          <w:i/>
          <w:sz w:val="28"/>
        </w:rPr>
        <w:tab/>
      </w:r>
      <w:r>
        <w:rPr>
          <w:sz w:val="28"/>
        </w:rPr>
        <w:t xml:space="preserve">                        (23)</w:t>
      </w:r>
    </w:p>
    <w:p w14:paraId="59AA6B41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602D0DE8" w14:textId="24D918CE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- это первые </w:t>
      </w:r>
      <w:proofErr w:type="spell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 xml:space="preserve">(N,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M.</w:t>
      </w:r>
    </w:p>
    <w:p w14:paraId="37996EE1" w14:textId="3E280B7C" w:rsidR="0012695A" w:rsidRDefault="0012695A" w:rsidP="00D42559">
      <w:pPr>
        <w:pStyle w:val="af3"/>
        <w:ind w:left="0"/>
        <w:rPr>
          <w:sz w:val="28"/>
        </w:rPr>
      </w:pPr>
    </w:p>
    <w:p w14:paraId="214D754E" w14:textId="6840C3F0" w:rsidR="0012695A" w:rsidRPr="0012695A" w:rsidRDefault="0012695A" w:rsidP="002A2186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>s = (-1 k (z + xr)) mod q.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(24)</w:t>
      </w:r>
    </w:p>
    <w:p w14:paraId="60F6D054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095F08AF" w14:textId="05540A59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При вычислении s строка z, полученная из 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 xml:space="preserve">(M), должна быть преобразована в целое число. </w:t>
      </w:r>
    </w:p>
    <w:p w14:paraId="1DDCCA56" w14:textId="75903256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lastRenderedPageBreak/>
        <w:t>Обратите внимание, что r может быть вычислен, когда k, p, q и g доступны, например, когда известны параметры области p, q и g, и k был предварительно вычислен, r также может быть предварительно вычислен, так как для вычисления r не требуется знание сообщения, которое будет подписано. Значения предварительно вычисленных k, k-1 и r должны быть защищены так же, как и закрытый ключ x до тех пор, пока не будет вычислено s</w:t>
      </w:r>
      <w:r>
        <w:rPr>
          <w:sz w:val="28"/>
        </w:rPr>
        <w:t>.</w:t>
      </w:r>
    </w:p>
    <w:p w14:paraId="3A4B17E4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Значения r и s должны быть проверены для определения, равно ли r = 0 или s = 0. Если r = 0 или s = 0, должно быть сгенерировано новое значение k, и подпись должна быть пересчитана. Если подписи генерируются правильно, то крайне маловероятно, что r = 0 или s = 0.</w:t>
      </w:r>
    </w:p>
    <w:p w14:paraId="6DE046B7" w14:textId="0D84DA81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Подпись (r, s) может быть передана вместе с сообщением верификатору.</w:t>
      </w:r>
    </w:p>
    <w:p w14:paraId="3CBF3E3C" w14:textId="77777777" w:rsidR="002A2186" w:rsidRPr="004B34E0" w:rsidRDefault="002A2186" w:rsidP="00D42559">
      <w:pPr>
        <w:pStyle w:val="af3"/>
        <w:ind w:left="0"/>
        <w:rPr>
          <w:sz w:val="28"/>
        </w:rPr>
      </w:pPr>
    </w:p>
    <w:p w14:paraId="5005BFDC" w14:textId="1409CBB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b/>
          <w:sz w:val="28"/>
        </w:rPr>
        <w:t>Проверка и валидация подписи DSA</w:t>
      </w:r>
    </w:p>
    <w:p w14:paraId="079E2BA0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Проверка подписи может быть выполнена любой стороной (т.е. подписантом, предполагаемым получателем или любой другой стороной) с использованием открытого ключа подписанта. Подписант может захотеть проверить правильность вычисленной подписи, возможно, перед отправкой подписанного сообщения предполагаемому получателю. Предполагаемый получатель (или любая другая сторона) проверяет подпись, чтобы определить ее подлинность.</w:t>
      </w:r>
    </w:p>
    <w:p w14:paraId="59FC3E4A" w14:textId="169CAF9D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Перед проверкой подписи подписанного сообщения параметры области и утвержденный открытый ключ, и идентификатор предполагаемого подписанта должны быть предоставлены верификатору в аутентифицированном виде. Например, открытый ключ может быть получен в виде сертификата, подписанного доверенной стороной (например, ЦС) или на личной встрече с владельцем открытого ключа.</w:t>
      </w:r>
    </w:p>
    <w:p w14:paraId="3CEE7A5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Пусть M ', r' и s 'будут полученными версиями M, r и s соответственно; пусть y будет открытым ключом утвержденного подписанта; и пусть N - это </w:t>
      </w:r>
      <w:r w:rsidRPr="004B34E0">
        <w:rPr>
          <w:sz w:val="28"/>
        </w:rPr>
        <w:lastRenderedPageBreak/>
        <w:t xml:space="preserve">длина q в битах. Также пусть </w:t>
      </w:r>
      <w:proofErr w:type="spell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 xml:space="preserve">(N,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) обозначает минимум из положительных целых чисел N и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, где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 xml:space="preserve"> - это длина блока вывода хэш-функции в битах.</w:t>
      </w:r>
    </w:p>
    <w:p w14:paraId="23D762AC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Процесс проверки подписи выглядит следующим образом:</w:t>
      </w:r>
    </w:p>
    <w:p w14:paraId="18F133E2" w14:textId="77777777" w:rsidR="004B34E0" w:rsidRP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1. Верификатор должен проверить, что 0 &lt; r ' &lt; q и 0 &lt; s' &lt; q; если одно из условий не выполняется, подпись должна быть отклонена как недействительная.</w:t>
      </w:r>
    </w:p>
    <w:p w14:paraId="78601EF1" w14:textId="65910454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>2. Если два условия в шаге 1 выполнены, верификатор вычисляет следующее:</w:t>
      </w:r>
    </w:p>
    <w:p w14:paraId="076004BA" w14:textId="09A210DE" w:rsidR="0012695A" w:rsidRDefault="0012695A" w:rsidP="00D42559">
      <w:pPr>
        <w:pStyle w:val="af3"/>
        <w:ind w:left="0"/>
        <w:rPr>
          <w:sz w:val="28"/>
        </w:rPr>
      </w:pPr>
    </w:p>
    <w:p w14:paraId="296DB817" w14:textId="0BF98D7A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w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</w:rPr>
          <m:t>-1 mod q;</m:t>
        </m:r>
      </m:oMath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(25)</w:t>
      </w:r>
    </w:p>
    <w:p w14:paraId="2AC9C966" w14:textId="77777777" w:rsidR="0012695A" w:rsidRPr="004B34E0" w:rsidRDefault="0012695A" w:rsidP="00D42559">
      <w:pPr>
        <w:pStyle w:val="af3"/>
        <w:ind w:left="0"/>
        <w:rPr>
          <w:sz w:val="28"/>
        </w:rPr>
      </w:pPr>
    </w:p>
    <w:p w14:paraId="233A45DC" w14:textId="3BBECB26" w:rsidR="004B34E0" w:rsidRDefault="004B34E0" w:rsidP="00D42559">
      <w:pPr>
        <w:pStyle w:val="af3"/>
        <w:ind w:left="0"/>
        <w:rPr>
          <w:sz w:val="28"/>
        </w:rPr>
      </w:pPr>
      <w:r w:rsidRPr="004B34E0">
        <w:rPr>
          <w:sz w:val="28"/>
        </w:rPr>
        <w:t xml:space="preserve">z </w:t>
      </w:r>
      <w:r w:rsidR="00357762">
        <w:rPr>
          <w:sz w:val="28"/>
        </w:rPr>
        <w:t>=</w:t>
      </w:r>
      <w:r w:rsidRPr="004B34E0">
        <w:rPr>
          <w:sz w:val="28"/>
        </w:rPr>
        <w:t xml:space="preserve"> первые </w:t>
      </w:r>
      <w:proofErr w:type="spellStart"/>
      <w:r w:rsidRPr="004B34E0">
        <w:rPr>
          <w:sz w:val="28"/>
        </w:rPr>
        <w:t>min</w:t>
      </w:r>
      <w:proofErr w:type="spellEnd"/>
      <w:r w:rsidRPr="004B34E0">
        <w:rPr>
          <w:sz w:val="28"/>
        </w:rPr>
        <w:t xml:space="preserve">(N, </w:t>
      </w:r>
      <w:proofErr w:type="spellStart"/>
      <w:r w:rsidRPr="004B34E0">
        <w:rPr>
          <w:sz w:val="28"/>
        </w:rPr>
        <w:t>outlen</w:t>
      </w:r>
      <w:proofErr w:type="spellEnd"/>
      <w:r w:rsidRPr="004B34E0">
        <w:rPr>
          <w:sz w:val="28"/>
        </w:rPr>
        <w:t>) бит хэша (</w:t>
      </w:r>
      <w:proofErr w:type="spellStart"/>
      <w:r w:rsidRPr="004B34E0">
        <w:rPr>
          <w:sz w:val="28"/>
        </w:rPr>
        <w:t>Hash</w:t>
      </w:r>
      <w:proofErr w:type="spellEnd"/>
      <w:r w:rsidRPr="004B34E0">
        <w:rPr>
          <w:sz w:val="28"/>
        </w:rPr>
        <w:t>) M'.</w:t>
      </w:r>
    </w:p>
    <w:p w14:paraId="28D66F16" w14:textId="45706161" w:rsidR="0012695A" w:rsidRDefault="0012695A" w:rsidP="00D42559">
      <w:pPr>
        <w:pStyle w:val="af3"/>
        <w:ind w:left="0"/>
        <w:rPr>
          <w:sz w:val="28"/>
        </w:rPr>
      </w:pPr>
    </w:p>
    <w:p w14:paraId="03549D89" w14:textId="59ED9B6B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u1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zw</m:t>
            </m:r>
          </m:e>
        </m:d>
        <m:r>
          <w:rPr>
            <w:rFonts w:ascii="Cambria Math" w:hAnsi="Cambria Math"/>
            <w:sz w:val="28"/>
          </w:rPr>
          <m:t>mod q;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(26)</w:t>
      </w:r>
    </w:p>
    <w:p w14:paraId="1B06F04D" w14:textId="489A2219" w:rsidR="0012695A" w:rsidRPr="009C7861" w:rsidRDefault="0012695A" w:rsidP="00D42559">
      <w:pPr>
        <w:pStyle w:val="af3"/>
        <w:ind w:left="0"/>
        <w:rPr>
          <w:sz w:val="28"/>
        </w:rPr>
      </w:pPr>
    </w:p>
    <w:p w14:paraId="5C1AE907" w14:textId="26795221" w:rsidR="0012695A" w:rsidRPr="0012695A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 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lang w:val="en-US"/>
              </w:rPr>
              <m:t>w</m:t>
            </m:r>
          </m:e>
        </m:d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  <m:r>
          <w:rPr>
            <w:rFonts w:ascii="Cambria Math" w:hAnsi="Cambria Math"/>
            <w:sz w:val="28"/>
          </w:rPr>
          <m:t>;</m:t>
        </m:r>
      </m:oMath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="00935828">
        <w:rPr>
          <w:sz w:val="28"/>
        </w:rPr>
        <w:tab/>
      </w:r>
      <w:r w:rsidRPr="009C7861">
        <w:rPr>
          <w:sz w:val="28"/>
        </w:rPr>
        <w:tab/>
      </w:r>
      <w:r>
        <w:rPr>
          <w:sz w:val="28"/>
        </w:rPr>
        <w:t>(27)</w:t>
      </w:r>
    </w:p>
    <w:p w14:paraId="0A1AEA9B" w14:textId="4CBD554D" w:rsidR="0012695A" w:rsidRPr="009C7861" w:rsidRDefault="0012695A" w:rsidP="00D42559">
      <w:pPr>
        <w:pStyle w:val="af3"/>
        <w:ind w:left="0"/>
        <w:rPr>
          <w:sz w:val="28"/>
        </w:rPr>
      </w:pPr>
    </w:p>
    <w:p w14:paraId="167E5A05" w14:textId="5F5E85E0" w:rsidR="0012695A" w:rsidRPr="009C7861" w:rsidRDefault="0012695A" w:rsidP="00D42559">
      <w:pPr>
        <w:pStyle w:val="af3"/>
        <w:ind w:left="1560" w:firstLine="0"/>
        <w:rPr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v</m:t>
        </m:r>
        <m:r>
          <w:rPr>
            <w:rFonts w:ascii="Cambria Math" w:hAnsi="Cambria Math"/>
            <w:sz w:val="28"/>
          </w:rPr>
          <m:t xml:space="preserve"> = (((</m:t>
        </m:r>
        <m:r>
          <w:rPr>
            <w:rFonts w:ascii="Cambria Math" w:hAnsi="Cambria Math"/>
            <w:sz w:val="28"/>
            <w:lang w:val="en-US"/>
          </w:rPr>
          <m:t>g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>1 (</m:t>
        </m:r>
        <m:r>
          <w:rPr>
            <w:rFonts w:ascii="Cambria Math" w:hAnsi="Cambria Math"/>
            <w:sz w:val="28"/>
            <w:lang w:val="en-US"/>
          </w:rPr>
          <m:t>y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u</m:t>
        </m:r>
        <m:r>
          <w:rPr>
            <w:rFonts w:ascii="Cambria Math" w:hAnsi="Cambria Math"/>
            <w:sz w:val="28"/>
          </w:rPr>
          <m:t xml:space="preserve">2)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p</m:t>
        </m:r>
        <m:r>
          <w:rPr>
            <w:rFonts w:ascii="Cambria Math" w:hAnsi="Cambria Math"/>
            <w:sz w:val="28"/>
          </w:rPr>
          <m:t xml:space="preserve">) </m:t>
        </m:r>
        <m:r>
          <w:rPr>
            <w:rFonts w:ascii="Cambria Math" w:hAnsi="Cambria Math"/>
            <w:sz w:val="28"/>
            <w:lang w:val="en-US"/>
          </w:rPr>
          <m:t>mod</m:t>
        </m:r>
        <m: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  <w:lang w:val="en-US"/>
          </w:rPr>
          <m:t>q</m:t>
        </m:r>
      </m:oMath>
      <w:r w:rsidR="00935828" w:rsidRPr="00935828">
        <w:rPr>
          <w:sz w:val="28"/>
        </w:rPr>
        <w:t>.</w:t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</w:r>
      <w:r w:rsidRPr="009C7861">
        <w:rPr>
          <w:sz w:val="28"/>
        </w:rPr>
        <w:tab/>
        <w:t>(28)</w:t>
      </w:r>
    </w:p>
    <w:p w14:paraId="6B196EA5" w14:textId="5A76A7ED" w:rsidR="00657A97" w:rsidRPr="009C7861" w:rsidRDefault="00657A97" w:rsidP="00D42559">
      <w:pPr>
        <w:rPr>
          <w:sz w:val="28"/>
        </w:rPr>
      </w:pPr>
    </w:p>
    <w:p w14:paraId="151502B8" w14:textId="038804A6" w:rsidR="00657A97" w:rsidRDefault="00657A97" w:rsidP="00360DAD">
      <w:pPr>
        <w:pStyle w:val="2"/>
        <w:numPr>
          <w:ilvl w:val="1"/>
          <w:numId w:val="23"/>
        </w:numPr>
        <w:spacing w:before="0" w:after="0"/>
        <w:ind w:left="0" w:right="0" w:firstLine="709"/>
        <w:rPr>
          <w:sz w:val="28"/>
        </w:rPr>
      </w:pPr>
      <w:bookmarkStart w:id="19" w:name="_Toc133759966"/>
      <w:r w:rsidRPr="00657A97">
        <w:rPr>
          <w:sz w:val="28"/>
        </w:rPr>
        <w:t>ECDSA</w:t>
      </w:r>
      <w:bookmarkEnd w:id="19"/>
    </w:p>
    <w:p w14:paraId="14270D67" w14:textId="515CE1B3" w:rsidR="002239F5" w:rsidRPr="002239F5" w:rsidRDefault="002239F5" w:rsidP="00360DAD">
      <w:pPr>
        <w:rPr>
          <w:sz w:val="28"/>
        </w:rPr>
      </w:pPr>
      <w:r w:rsidRPr="002239F5">
        <w:rPr>
          <w:sz w:val="28"/>
        </w:rPr>
        <w:t xml:space="preserve">Ниже представлен анализ алгоритма </w:t>
      </w:r>
      <w:proofErr w:type="spellStart"/>
      <w:r>
        <w:rPr>
          <w:sz w:val="28"/>
          <w:lang w:val="en-US"/>
        </w:rPr>
        <w:t>Ec</w:t>
      </w:r>
      <w:r w:rsidRPr="002239F5">
        <w:rPr>
          <w:sz w:val="28"/>
          <w:lang w:val="en-US"/>
        </w:rPr>
        <w:t>DSA</w:t>
      </w:r>
      <w:proofErr w:type="spellEnd"/>
      <w:r w:rsidRPr="002239F5">
        <w:rPr>
          <w:sz w:val="28"/>
        </w:rPr>
        <w:t xml:space="preserve"> в соответствии с FIPS PUB 186-4 </w:t>
      </w:r>
      <w:hyperlink w:anchor="FIPSPUB186_4" w:history="1">
        <w:r w:rsidRPr="002239F5">
          <w:rPr>
            <w:rStyle w:val="af5"/>
            <w:sz w:val="28"/>
          </w:rPr>
          <w:t>[6]</w:t>
        </w:r>
      </w:hyperlink>
    </w:p>
    <w:p w14:paraId="0CA5782E" w14:textId="77777777" w:rsidR="005F0AAF" w:rsidRPr="005F0AAF" w:rsidRDefault="005F0AAF" w:rsidP="00D42559">
      <w:pPr>
        <w:pStyle w:val="af3"/>
        <w:ind w:left="0"/>
        <w:rPr>
          <w:b/>
          <w:sz w:val="28"/>
        </w:rPr>
      </w:pPr>
      <w:r w:rsidRPr="005F0AAF">
        <w:rPr>
          <w:b/>
          <w:sz w:val="28"/>
        </w:rPr>
        <w:t>Алгоритм цифровой подписи на эллиптических кривых (ECDSA)</w:t>
      </w:r>
    </w:p>
    <w:p w14:paraId="43003AFA" w14:textId="542D8D44" w:rsidR="005F0AAF" w:rsidRPr="005F0AAF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Стандарт цифровой подписи на эллиптических кривых (ECDSA), был разработан для Американского национального института стандартов Аккредитованным комитетом по стандартам финансовых услуг X9. </w:t>
      </w:r>
    </w:p>
    <w:p w14:paraId="5242E877" w14:textId="7BE6DF2B" w:rsidR="00657A97" w:rsidRDefault="005F0AAF" w:rsidP="00D42559">
      <w:pPr>
        <w:pStyle w:val="af3"/>
        <w:ind w:left="0"/>
        <w:rPr>
          <w:sz w:val="28"/>
        </w:rPr>
      </w:pPr>
      <w:r w:rsidRPr="005F0AAF">
        <w:rPr>
          <w:sz w:val="28"/>
        </w:rPr>
        <w:t xml:space="preserve">ANS X9.62 определяет методы генерации и проверки цифровой подписи с использованием алгоритма цифровой подписи на эллиптических кривых </w:t>
      </w:r>
      <w:r w:rsidRPr="005F0AAF">
        <w:rPr>
          <w:sz w:val="28"/>
        </w:rPr>
        <w:lastRenderedPageBreak/>
        <w:t>(ECDSA). Также в ANS X9.62 включены спецификации для генерации параметров области, используемых при генерации и проверке цифровых подписей. ECDSA является эллиптической кривой аналогом DSA. Ключи ECDSA не должны использоваться для каких-либо других целей (например, установки ключа).</w:t>
      </w:r>
    </w:p>
    <w:p w14:paraId="0F3C75FF" w14:textId="358F24C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параметров области</w:t>
      </w:r>
    </w:p>
    <w:p w14:paraId="657C3ECD" w14:textId="71C1E8CB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Данный стандарт определяет пять диапазонов для n (см. </w:t>
      </w:r>
      <w:hyperlink w:anchor="Таблица1" w:history="1">
        <w:r w:rsidRPr="004C249B">
          <w:rPr>
            <w:rStyle w:val="af5"/>
            <w:sz w:val="28"/>
          </w:rPr>
          <w:t>таблицу 1</w:t>
        </w:r>
      </w:hyperlink>
      <w:r w:rsidRPr="004C249B">
        <w:rPr>
          <w:sz w:val="28"/>
        </w:rPr>
        <w:t xml:space="preserve">). Для каждого диапазона также указывается максимальный размер кофактора. Следует отметить, что спецификация кофактора h в наборе параметров области является необязательной в ANS X9.62, тогда как реализации, соответствующие </w:t>
      </w:r>
      <w:r w:rsidR="00407746" w:rsidRPr="004C249B">
        <w:rPr>
          <w:sz w:val="28"/>
        </w:rPr>
        <w:t>FIPS 186-4</w:t>
      </w:r>
      <w:r w:rsidRPr="004C249B">
        <w:rPr>
          <w:sz w:val="28"/>
        </w:rPr>
        <w:t xml:space="preserve">, должны указывать кофактор h в наборе параметров области. </w:t>
      </w:r>
      <w:hyperlink w:anchor="Таблица1" w:history="1">
        <w:r w:rsidRPr="004C249B">
          <w:rPr>
            <w:rStyle w:val="af5"/>
            <w:sz w:val="28"/>
          </w:rPr>
          <w:t>Таблица 1</w:t>
        </w:r>
      </w:hyperlink>
      <w:r w:rsidRPr="004C249B">
        <w:rPr>
          <w:sz w:val="28"/>
        </w:rPr>
        <w:t xml:space="preserve"> предоставляет максимальные размеры для кофактора h.</w:t>
      </w:r>
    </w:p>
    <w:p w14:paraId="6D4B3887" w14:textId="24CD8FA8" w:rsidR="00D42559" w:rsidRPr="00360DAD" w:rsidRDefault="00360DAD" w:rsidP="00360DAD">
      <w:pPr>
        <w:pStyle w:val="af3"/>
        <w:ind w:left="2123" w:firstLine="571"/>
        <w:rPr>
          <w:sz w:val="28"/>
        </w:rPr>
      </w:pPr>
      <w:bookmarkStart w:id="20" w:name="Таблица1"/>
      <w:r>
        <w:rPr>
          <w:sz w:val="28"/>
        </w:rPr>
        <w:t>Таблица 1</w:t>
      </w:r>
      <w:bookmarkEnd w:id="20"/>
      <w:r>
        <w:rPr>
          <w:sz w:val="28"/>
        </w:rPr>
        <w:t xml:space="preserve"> – Параметры безопасности </w:t>
      </w:r>
      <w:r>
        <w:rPr>
          <w:sz w:val="28"/>
          <w:lang w:val="en-US"/>
        </w:rPr>
        <w:t>ECDSA</w:t>
      </w:r>
    </w:p>
    <w:tbl>
      <w:tblPr>
        <w:tblStyle w:val="ab"/>
        <w:tblW w:w="0" w:type="auto"/>
        <w:tblInd w:w="2689" w:type="dxa"/>
        <w:tblLook w:val="04A0" w:firstRow="1" w:lastRow="0" w:firstColumn="1" w:lastColumn="0" w:noHBand="0" w:noVBand="1"/>
      </w:tblPr>
      <w:tblGrid>
        <w:gridCol w:w="2067"/>
        <w:gridCol w:w="3065"/>
      </w:tblGrid>
      <w:tr w:rsidR="004C249B" w14:paraId="1C2CAA22" w14:textId="77777777" w:rsidTr="00D42559">
        <w:trPr>
          <w:trHeight w:val="757"/>
        </w:trPr>
        <w:tc>
          <w:tcPr>
            <w:tcW w:w="2067" w:type="dxa"/>
          </w:tcPr>
          <w:p w14:paraId="1F4EF11B" w14:textId="17C04458" w:rsidR="004C249B" w:rsidRPr="004C249B" w:rsidRDefault="004C249B" w:rsidP="00D42559">
            <w:pPr>
              <w:pStyle w:val="af3"/>
              <w:ind w:left="0" w:firstLine="0"/>
              <w:rPr>
                <w:sz w:val="28"/>
                <w:szCs w:val="28"/>
              </w:rPr>
            </w:pPr>
            <w:r w:rsidRPr="004C249B">
              <w:rPr>
                <w:sz w:val="28"/>
                <w:szCs w:val="28"/>
              </w:rPr>
              <w:t xml:space="preserve">Длинна </w:t>
            </w:r>
            <w:r w:rsidRPr="004C249B">
              <w:rPr>
                <w:sz w:val="28"/>
                <w:szCs w:val="28"/>
                <w:lang w:val="en-US"/>
              </w:rPr>
              <w:t xml:space="preserve">n </w:t>
            </w:r>
            <w:r w:rsidRPr="004C249B">
              <w:rPr>
                <w:sz w:val="28"/>
                <w:szCs w:val="28"/>
              </w:rPr>
              <w:t>в битах</w:t>
            </w:r>
          </w:p>
        </w:tc>
        <w:tc>
          <w:tcPr>
            <w:tcW w:w="3065" w:type="dxa"/>
          </w:tcPr>
          <w:p w14:paraId="3284653D" w14:textId="70E5828F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Максимальный кофактор (</w:t>
            </w:r>
            <w:r w:rsidRPr="004C249B">
              <w:rPr>
                <w:sz w:val="28"/>
                <w:szCs w:val="28"/>
                <w:lang w:val="en-US"/>
              </w:rPr>
              <w:t>h)</w:t>
            </w:r>
          </w:p>
        </w:tc>
      </w:tr>
      <w:tr w:rsidR="004C249B" w14:paraId="3264496C" w14:textId="77777777" w:rsidTr="00D42559">
        <w:trPr>
          <w:trHeight w:val="383"/>
        </w:trPr>
        <w:tc>
          <w:tcPr>
            <w:tcW w:w="2067" w:type="dxa"/>
          </w:tcPr>
          <w:p w14:paraId="78878D13" w14:textId="776825A4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160-223</w:t>
            </w:r>
          </w:p>
        </w:tc>
        <w:tc>
          <w:tcPr>
            <w:tcW w:w="3065" w:type="dxa"/>
          </w:tcPr>
          <w:p w14:paraId="033C10FC" w14:textId="7A035B51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sup>
                </m:sSup>
              </m:oMath>
            </m:oMathPara>
          </w:p>
        </w:tc>
      </w:tr>
      <w:tr w:rsidR="004C249B" w14:paraId="688DCD80" w14:textId="77777777" w:rsidTr="00D42559">
        <w:trPr>
          <w:trHeight w:val="383"/>
        </w:trPr>
        <w:tc>
          <w:tcPr>
            <w:tcW w:w="2067" w:type="dxa"/>
          </w:tcPr>
          <w:p w14:paraId="4C617EB7" w14:textId="512D662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224-255</w:t>
            </w:r>
          </w:p>
        </w:tc>
        <w:tc>
          <w:tcPr>
            <w:tcW w:w="3065" w:type="dxa"/>
          </w:tcPr>
          <w:p w14:paraId="53471217" w14:textId="45DB0DD3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14</m:t>
                    </m:r>
                  </m:sup>
                </m:sSup>
              </m:oMath>
            </m:oMathPara>
          </w:p>
        </w:tc>
      </w:tr>
      <w:tr w:rsidR="004C249B" w14:paraId="14EB230F" w14:textId="77777777" w:rsidTr="00D42559">
        <w:trPr>
          <w:trHeight w:val="393"/>
        </w:trPr>
        <w:tc>
          <w:tcPr>
            <w:tcW w:w="2067" w:type="dxa"/>
          </w:tcPr>
          <w:p w14:paraId="23119CD7" w14:textId="0438D005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256-383</w:t>
            </w:r>
          </w:p>
        </w:tc>
        <w:tc>
          <w:tcPr>
            <w:tcW w:w="3065" w:type="dxa"/>
          </w:tcPr>
          <w:p w14:paraId="75BAA8D0" w14:textId="7B980F64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</m:sup>
                </m:sSup>
              </m:oMath>
            </m:oMathPara>
          </w:p>
        </w:tc>
      </w:tr>
      <w:tr w:rsidR="004C249B" w14:paraId="7A488135" w14:textId="77777777" w:rsidTr="00D42559">
        <w:trPr>
          <w:trHeight w:val="383"/>
        </w:trPr>
        <w:tc>
          <w:tcPr>
            <w:tcW w:w="2067" w:type="dxa"/>
          </w:tcPr>
          <w:p w14:paraId="1BACB4B8" w14:textId="61F9344B" w:rsidR="004C249B" w:rsidRPr="004C249B" w:rsidRDefault="004C249B" w:rsidP="00D42559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  <w:lang w:val="en-US"/>
              </w:rPr>
              <w:t>384-511</w:t>
            </w:r>
          </w:p>
        </w:tc>
        <w:tc>
          <w:tcPr>
            <w:tcW w:w="3065" w:type="dxa"/>
          </w:tcPr>
          <w:p w14:paraId="4B9DA825" w14:textId="37866061" w:rsidR="004C249B" w:rsidRPr="004C249B" w:rsidRDefault="00000000" w:rsidP="00D42559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24</m:t>
                    </m:r>
                  </m:sup>
                </m:sSup>
              </m:oMath>
            </m:oMathPara>
          </w:p>
        </w:tc>
      </w:tr>
      <w:tr w:rsidR="00FA6A95" w14:paraId="1FB5D989" w14:textId="77777777" w:rsidTr="00D42559">
        <w:trPr>
          <w:trHeight w:val="383"/>
        </w:trPr>
        <w:tc>
          <w:tcPr>
            <w:tcW w:w="2067" w:type="dxa"/>
          </w:tcPr>
          <w:p w14:paraId="6B29846F" w14:textId="3E3F37F1" w:rsidR="00FA6A95" w:rsidRPr="004C249B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4C249B">
              <w:rPr>
                <w:sz w:val="28"/>
                <w:szCs w:val="28"/>
              </w:rPr>
              <w:t>≥</w:t>
            </w:r>
            <w:r w:rsidRPr="004C249B">
              <w:rPr>
                <w:sz w:val="28"/>
                <w:szCs w:val="28"/>
                <w:lang w:val="en-US"/>
              </w:rPr>
              <w:t xml:space="preserve"> 512</w:t>
            </w:r>
          </w:p>
        </w:tc>
        <w:tc>
          <w:tcPr>
            <w:tcW w:w="3065" w:type="dxa"/>
          </w:tcPr>
          <w:p w14:paraId="32CA8DFC" w14:textId="1A51EB33" w:rsidR="00FA6A95" w:rsidRDefault="00FA6A95" w:rsidP="00FA6A95">
            <w:pPr>
              <w:pStyle w:val="af3"/>
              <w:ind w:left="0"/>
              <w:jc w:val="center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32</m:t>
                    </m:r>
                  </m:sup>
                </m:sSup>
              </m:oMath>
            </m:oMathPara>
          </w:p>
        </w:tc>
      </w:tr>
    </w:tbl>
    <w:p w14:paraId="45CFC201" w14:textId="66E692D2" w:rsidR="00360DAD" w:rsidRDefault="00360DAD" w:rsidP="00FA6A95">
      <w:pPr>
        <w:ind w:firstLine="0"/>
      </w:pPr>
    </w:p>
    <w:p w14:paraId="3D596153" w14:textId="65A7BEA2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ECDSA определен для двух арифметических полей: конечного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и конечного поля GF m2. Для поля </w:t>
      </w:r>
      <w:proofErr w:type="spellStart"/>
      <w:r w:rsidRPr="004C249B">
        <w:rPr>
          <w:sz w:val="28"/>
        </w:rPr>
        <w:t>GFp</w:t>
      </w:r>
      <w:proofErr w:type="spellEnd"/>
      <w:r w:rsidRPr="004C249B">
        <w:rPr>
          <w:sz w:val="28"/>
        </w:rPr>
        <w:t xml:space="preserve"> требуется, чтобы p было нечетным простым числом.</w:t>
      </w:r>
    </w:p>
    <w:p w14:paraId="3B5BABF0" w14:textId="0C2A561A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Предоставляются три типа кривых:</w:t>
      </w:r>
    </w:p>
    <w:p w14:paraId="46DFE2EA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1. Кривые над простыми полями, которые идентифицируются как P-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161104DA" w14:textId="48C054FB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2. Кривые над бинарными полями, которые идентифицируются как B-</w:t>
      </w:r>
      <w:proofErr w:type="spellStart"/>
      <w:r w:rsidRPr="004C249B">
        <w:rPr>
          <w:sz w:val="28"/>
        </w:rPr>
        <w:t>xxx</w:t>
      </w:r>
      <w:proofErr w:type="spellEnd"/>
    </w:p>
    <w:p w14:paraId="25F3CA81" w14:textId="77777777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>3. Кривые Коблица, которые идентифицируются как K-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>,</w:t>
      </w:r>
    </w:p>
    <w:p w14:paraId="3B26DBD7" w14:textId="2310B4E9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где </w:t>
      </w:r>
      <w:proofErr w:type="spellStart"/>
      <w:r w:rsidRPr="004C249B">
        <w:rPr>
          <w:sz w:val="28"/>
        </w:rPr>
        <w:t>xxx</w:t>
      </w:r>
      <w:proofErr w:type="spellEnd"/>
      <w:r w:rsidRPr="004C249B">
        <w:rPr>
          <w:sz w:val="28"/>
        </w:rPr>
        <w:t xml:space="preserve"> указывает битовую длину размера поля.</w:t>
      </w:r>
    </w:p>
    <w:p w14:paraId="52F91D05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2F2ACDE7" w14:textId="4EC2F142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Приватные/публичные ключи</w:t>
      </w:r>
    </w:p>
    <w:p w14:paraId="17548A36" w14:textId="6CCDC27F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Пара ключей ECDSA состоит из приватного ключа d и публичного ключа Q, который связан с определенным набором параметров области ECDSA; d, Q и параметры области математически связаны друг с другом. Приватный ключ обычно используется в течение определенного периода времени (т.е. криптопериода); публичный ключ может продолжать использоваться так долго, как требуется проверка цифровых подписей, сгенерированных с использованием связанного приватного ключа (т.е. публичный ключ может продолжать использоваться после криптопериода связанного приватного ключа). Дополнительные руководства можно найти в SP 800-57.</w:t>
      </w:r>
    </w:p>
    <w:p w14:paraId="38618AA2" w14:textId="39DB2282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>Ключи ECDSA могут использоваться только для генерации и проверки цифровых подписей ECDSA.</w:t>
      </w:r>
    </w:p>
    <w:p w14:paraId="26C798F7" w14:textId="77777777" w:rsidR="00D42559" w:rsidRPr="004C249B" w:rsidRDefault="00D42559" w:rsidP="00D42559">
      <w:pPr>
        <w:pStyle w:val="af3"/>
        <w:ind w:left="0"/>
        <w:rPr>
          <w:sz w:val="28"/>
        </w:rPr>
      </w:pPr>
    </w:p>
    <w:p w14:paraId="37E111B7" w14:textId="56B162DB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пары ключей</w:t>
      </w:r>
    </w:p>
    <w:p w14:paraId="2A147177" w14:textId="0E951A78" w:rsidR="004C249B" w:rsidRP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Генерируется пара ключей цифровой подписи d и Q для набора параметров области (q, FR, a, b {, </w:t>
      </w:r>
      <w:proofErr w:type="spellStart"/>
      <w:r w:rsidRPr="004C249B">
        <w:rPr>
          <w:sz w:val="28"/>
        </w:rPr>
        <w:t>domain</w:t>
      </w:r>
      <w:r>
        <w:rPr>
          <w:sz w:val="28"/>
        </w:rPr>
        <w:t>_</w:t>
      </w:r>
      <w:r w:rsidRPr="004C249B">
        <w:rPr>
          <w:sz w:val="28"/>
        </w:rPr>
        <w:t>paramete</w:t>
      </w:r>
      <w:r>
        <w:rPr>
          <w:sz w:val="28"/>
        </w:rPr>
        <w:t>_</w:t>
      </w:r>
      <w:r w:rsidRPr="004C249B">
        <w:rPr>
          <w:sz w:val="28"/>
        </w:rPr>
        <w:t>rseed</w:t>
      </w:r>
      <w:proofErr w:type="spellEnd"/>
      <w:r w:rsidRPr="004C249B">
        <w:rPr>
          <w:sz w:val="28"/>
        </w:rPr>
        <w:t>}, G, n, h).</w:t>
      </w:r>
    </w:p>
    <w:p w14:paraId="707E34AE" w14:textId="4BD0B693" w:rsidR="004C249B" w:rsidRPr="004C249B" w:rsidRDefault="004C249B" w:rsidP="00D42559">
      <w:pPr>
        <w:pStyle w:val="af3"/>
        <w:ind w:left="0"/>
        <w:rPr>
          <w:b/>
          <w:sz w:val="28"/>
        </w:rPr>
      </w:pPr>
      <w:r w:rsidRPr="004C249B">
        <w:rPr>
          <w:b/>
          <w:sz w:val="28"/>
        </w:rPr>
        <w:t>Генерация секретного числа</w:t>
      </w:r>
    </w:p>
    <w:p w14:paraId="0C799EDA" w14:textId="556BC927" w:rsidR="004C249B" w:rsidRPr="00D42559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t xml:space="preserve">Перед генерацией каждой цифровой подписи должно быть сгенерировано новое секретное случайное число k для использования в процессе генерации подписи. Это секретное число должно быть защищено от несанкционированного раскрытия и модификации. </w:t>
      </w:r>
    </w:p>
    <w:p w14:paraId="2C00FFF2" w14:textId="359E3683" w:rsidR="004C249B" w:rsidRPr="00407746" w:rsidRDefault="00000000" w:rsidP="00D42559">
      <w:pPr>
        <w:pStyle w:val="af3"/>
        <w:ind w:left="0"/>
        <w:rPr>
          <w:sz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является мультипликативным обратным к k по умножению по модулю n; т.е. 0 &lt;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&lt; n и 1 = (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="004C249B" w:rsidRPr="004C249B">
        <w:rPr>
          <w:sz w:val="28"/>
        </w:rPr>
        <w:t xml:space="preserve"> k) mod n. Этот обратный элемент необходим для процесса генерации подписи. </w:t>
      </w:r>
    </w:p>
    <w:p w14:paraId="630C68D5" w14:textId="5243F6FF" w:rsidR="004C249B" w:rsidRDefault="004C249B" w:rsidP="00D42559">
      <w:pPr>
        <w:pStyle w:val="af3"/>
        <w:ind w:left="0"/>
        <w:rPr>
          <w:sz w:val="28"/>
        </w:rPr>
      </w:pPr>
      <w:r w:rsidRPr="004C249B">
        <w:rPr>
          <w:sz w:val="28"/>
        </w:rPr>
        <w:lastRenderedPageBreak/>
        <w:t xml:space="preserve">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могут быть предварительно вычислены, поскольку знание сообщения, которое будет подписано, не требуется для вычислений. При предварительном вычислении k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k</m:t>
            </m:r>
          </m:e>
          <m:sup>
            <m:r>
              <w:rPr>
                <w:rFonts w:ascii="Cambria Math" w:hAnsi="Cambria Math"/>
                <w:sz w:val="28"/>
              </w:rPr>
              <m:t>-1</m:t>
            </m:r>
          </m:sup>
        </m:sSup>
      </m:oMath>
      <w:r w:rsidRPr="004C249B">
        <w:rPr>
          <w:sz w:val="28"/>
        </w:rPr>
        <w:t xml:space="preserve"> их конфиденциальность и целостность должны быть защищены.</w:t>
      </w:r>
    </w:p>
    <w:p w14:paraId="1467887B" w14:textId="77777777" w:rsidR="00D42559" w:rsidRDefault="00D42559" w:rsidP="00D42559">
      <w:pPr>
        <w:pStyle w:val="af3"/>
        <w:ind w:left="0"/>
        <w:rPr>
          <w:sz w:val="28"/>
        </w:rPr>
      </w:pPr>
    </w:p>
    <w:p w14:paraId="22D64EE1" w14:textId="77777777" w:rsidR="00A92ACC" w:rsidRPr="00A92ACC" w:rsidRDefault="00A92ACC" w:rsidP="00D42559">
      <w:pPr>
        <w:pStyle w:val="af3"/>
        <w:ind w:left="0"/>
        <w:rPr>
          <w:b/>
          <w:sz w:val="28"/>
        </w:rPr>
      </w:pPr>
      <w:r w:rsidRPr="00A92ACC">
        <w:rPr>
          <w:b/>
          <w:sz w:val="28"/>
        </w:rPr>
        <w:t>Генерация и проверка цифровой подписи ECDSA</w:t>
      </w:r>
    </w:p>
    <w:p w14:paraId="129CD97E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(r, s) должна быть сгенерирована в соответствии с ANS X9.62, используя:</w:t>
      </w:r>
    </w:p>
    <w:p w14:paraId="265082C1" w14:textId="1C2F69ED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 xml:space="preserve">1. Параметры области, </w:t>
      </w:r>
      <w:r w:rsidR="00407746">
        <w:rPr>
          <w:sz w:val="28"/>
        </w:rPr>
        <w:t>правила генерации которых описаны выше</w:t>
      </w:r>
    </w:p>
    <w:p w14:paraId="79B4E0A1" w14:textId="31650D7A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2. Личный ключ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</w:p>
    <w:p w14:paraId="33743C0B" w14:textId="1EE16380" w:rsidR="00407746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3. Секретное число для каждого сообщения</w:t>
      </w:r>
      <w:r w:rsidR="00407746" w:rsidRPr="00A92ACC">
        <w:rPr>
          <w:sz w:val="28"/>
        </w:rPr>
        <w:t xml:space="preserve">, </w:t>
      </w:r>
      <w:r w:rsidR="00407746">
        <w:rPr>
          <w:sz w:val="28"/>
        </w:rPr>
        <w:t>правила генерации которого описаны выше</w:t>
      </w:r>
      <w:r w:rsidR="00407746" w:rsidRPr="00A92ACC">
        <w:rPr>
          <w:sz w:val="28"/>
        </w:rPr>
        <w:t xml:space="preserve"> </w:t>
      </w:r>
    </w:p>
    <w:p w14:paraId="31FBC128" w14:textId="68E78D68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4. Утвержденную хэш-функцию</w:t>
      </w:r>
    </w:p>
    <w:p w14:paraId="222DE69D" w14:textId="77777777" w:rsidR="00A92ACC" w:rsidRP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5. Утвержденный генератор случайных битов.</w:t>
      </w:r>
    </w:p>
    <w:p w14:paraId="1632F6F4" w14:textId="7BC7FF28" w:rsidR="00A92ACC" w:rsidRDefault="00A92ACC" w:rsidP="00D42559">
      <w:pPr>
        <w:pStyle w:val="af3"/>
        <w:ind w:left="0"/>
        <w:rPr>
          <w:sz w:val="28"/>
        </w:rPr>
      </w:pPr>
      <w:r w:rsidRPr="00A92ACC">
        <w:rPr>
          <w:sz w:val="28"/>
        </w:rPr>
        <w:t>Цифровая подпись ECDSA должна быть проверена в соответствии с ANS X9.62, используя те же параметры области и хэш-функцию, которые использовались при генерации подписи.</w:t>
      </w:r>
    </w:p>
    <w:p w14:paraId="42949957" w14:textId="523A1307" w:rsidR="002A2186" w:rsidRDefault="002A2186">
      <w:pPr>
        <w:spacing w:after="200" w:line="276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14:paraId="18F8E7D6" w14:textId="72FD77CF" w:rsidR="008E1BE6" w:rsidRPr="00C14FE0" w:rsidRDefault="002A2186" w:rsidP="00360DAD">
      <w:pPr>
        <w:pStyle w:val="aff4"/>
        <w:spacing w:before="0" w:after="0"/>
        <w:ind w:left="0" w:right="0" w:firstLine="709"/>
        <w:rPr>
          <w:sz w:val="28"/>
        </w:rPr>
      </w:pPr>
      <w:bookmarkStart w:id="21" w:name="_Toc133759967"/>
      <w:r w:rsidRPr="00C14FE0">
        <w:rPr>
          <w:sz w:val="28"/>
        </w:rPr>
        <w:lastRenderedPageBreak/>
        <w:t>Заключение</w:t>
      </w:r>
      <w:r w:rsidR="00C14FE0" w:rsidRPr="00C14FE0">
        <w:rPr>
          <w:sz w:val="28"/>
        </w:rPr>
        <w:t xml:space="preserve"> первой главы</w:t>
      </w:r>
      <w:bookmarkEnd w:id="21"/>
    </w:p>
    <w:p w14:paraId="70688B38" w14:textId="77350306" w:rsidR="002A2186" w:rsidRDefault="002A2186" w:rsidP="00D42559">
      <w:pPr>
        <w:pStyle w:val="af3"/>
        <w:ind w:left="0"/>
        <w:rPr>
          <w:sz w:val="28"/>
        </w:rPr>
      </w:pPr>
      <w:r>
        <w:rPr>
          <w:sz w:val="28"/>
        </w:rPr>
        <w:t xml:space="preserve">В результате написания данной главы дипломной работы были проанализированы основные алгоритмы цифровой подписи библиотеки </w:t>
      </w:r>
      <w:r>
        <w:rPr>
          <w:sz w:val="28"/>
          <w:lang w:val="en-US"/>
        </w:rPr>
        <w:t>PyCryptodome</w:t>
      </w:r>
      <w:r w:rsidRPr="002A2186">
        <w:rPr>
          <w:sz w:val="28"/>
        </w:rPr>
        <w:t>.</w:t>
      </w:r>
      <w:r>
        <w:rPr>
          <w:sz w:val="28"/>
        </w:rPr>
        <w:t xml:space="preserve"> </w:t>
      </w:r>
    </w:p>
    <w:p w14:paraId="47C1EE9F" w14:textId="7E7D8FC4" w:rsidR="002A2186" w:rsidRDefault="002A2186" w:rsidP="00D42559">
      <w:pPr>
        <w:pStyle w:val="af3"/>
        <w:ind w:left="0"/>
        <w:rPr>
          <w:sz w:val="28"/>
        </w:rPr>
      </w:pPr>
    </w:p>
    <w:p w14:paraId="32014764" w14:textId="7D8C3419" w:rsidR="00C14FE0" w:rsidRDefault="00C14FE0" w:rsidP="00381CCC">
      <w:pPr>
        <w:pStyle w:val="aff4"/>
        <w:numPr>
          <w:ilvl w:val="0"/>
          <w:numId w:val="26"/>
        </w:numPr>
        <w:spacing w:before="0" w:after="0"/>
        <w:ind w:left="0" w:right="0" w:firstLine="709"/>
        <w:jc w:val="left"/>
        <w:rPr>
          <w:sz w:val="28"/>
        </w:rPr>
      </w:pPr>
      <w:bookmarkStart w:id="22" w:name="_Toc133759968"/>
      <w:r>
        <w:rPr>
          <w:sz w:val="28"/>
        </w:rPr>
        <w:lastRenderedPageBreak/>
        <w:t>М</w:t>
      </w:r>
      <w:r w:rsidRPr="003265CC">
        <w:rPr>
          <w:sz w:val="28"/>
        </w:rPr>
        <w:t>етодик</w:t>
      </w:r>
      <w:r>
        <w:rPr>
          <w:sz w:val="28"/>
        </w:rPr>
        <w:t>а</w:t>
      </w:r>
      <w:r w:rsidRPr="003265CC">
        <w:rPr>
          <w:sz w:val="28"/>
        </w:rPr>
        <w:t xml:space="preserve"> оценки эффективности систем цифровой подписи на основе библиотеки</w:t>
      </w:r>
      <w:r w:rsidR="00381CCC">
        <w:rPr>
          <w:sz w:val="28"/>
        </w:rPr>
        <w:t xml:space="preserve"> </w:t>
      </w:r>
      <w:r w:rsidRPr="003265CC">
        <w:rPr>
          <w:sz w:val="28"/>
        </w:rPr>
        <w:t>PyCryptodome</w:t>
      </w:r>
      <w:bookmarkEnd w:id="22"/>
    </w:p>
    <w:p w14:paraId="06B7931B" w14:textId="2FE15C89" w:rsidR="006A6CFD" w:rsidRPr="006A6CFD" w:rsidRDefault="006A6CFD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3" w:name="_Toc133759969"/>
      <w:r w:rsidRPr="006A6CFD">
        <w:rPr>
          <w:sz w:val="28"/>
        </w:rPr>
        <w:t>2.1</w:t>
      </w:r>
      <w:r w:rsidR="00812359">
        <w:rPr>
          <w:sz w:val="28"/>
        </w:rPr>
        <w:tab/>
      </w:r>
      <w:r w:rsidRPr="006A6CFD">
        <w:rPr>
          <w:sz w:val="28"/>
        </w:rPr>
        <w:t xml:space="preserve"> </w:t>
      </w:r>
      <w:r>
        <w:rPr>
          <w:sz w:val="28"/>
        </w:rPr>
        <w:t>О</w:t>
      </w:r>
      <w:r w:rsidRPr="006A6CFD">
        <w:rPr>
          <w:sz w:val="28"/>
        </w:rPr>
        <w:t>бщая информация о методике</w:t>
      </w:r>
      <w:bookmarkEnd w:id="23"/>
    </w:p>
    <w:p w14:paraId="111216CA" w14:textId="0C38946E" w:rsidR="00381CCC" w:rsidRPr="00381CCC" w:rsidRDefault="00FC00EE" w:rsidP="00EB5FD8">
      <w:pPr>
        <w:pStyle w:val="af3"/>
        <w:ind w:left="0"/>
        <w:rPr>
          <w:sz w:val="28"/>
        </w:rPr>
      </w:pPr>
      <w:r w:rsidRPr="00FC00EE">
        <w:rPr>
          <w:sz w:val="28"/>
        </w:rPr>
        <w:t xml:space="preserve">Интерактивная методика оценки эффективности систем цифровой подписи на основе библиотеки PyCryptodome </w:t>
      </w:r>
      <w:r>
        <w:rPr>
          <w:sz w:val="28"/>
        </w:rPr>
        <w:t>была разработана</w:t>
      </w:r>
      <w:r w:rsidRPr="00FC00EE">
        <w:rPr>
          <w:sz w:val="28"/>
        </w:rPr>
        <w:t xml:space="preserve"> для того, чтобы оценить эффективность работы систем цифровой подписи и определить, насколько безопасна</w:t>
      </w:r>
      <w:r>
        <w:rPr>
          <w:sz w:val="28"/>
        </w:rPr>
        <w:t xml:space="preserve"> и затратна по времени</w:t>
      </w:r>
      <w:r w:rsidRPr="00FC00EE">
        <w:rPr>
          <w:sz w:val="28"/>
        </w:rPr>
        <w:t xml:space="preserve"> </w:t>
      </w:r>
      <w:r>
        <w:rPr>
          <w:sz w:val="28"/>
        </w:rPr>
        <w:t>подпись</w:t>
      </w:r>
      <w:r w:rsidRPr="00FC00EE">
        <w:rPr>
          <w:sz w:val="28"/>
        </w:rPr>
        <w:t xml:space="preserve"> данных с использованием этих систем. </w:t>
      </w:r>
      <w:r w:rsidR="00EB5FD8">
        <w:rPr>
          <w:sz w:val="28"/>
        </w:rPr>
        <w:t>М</w:t>
      </w:r>
      <w:r w:rsidR="00381CCC">
        <w:rPr>
          <w:sz w:val="28"/>
        </w:rPr>
        <w:t>етодик</w:t>
      </w:r>
      <w:r w:rsidR="00EB5FD8">
        <w:rPr>
          <w:sz w:val="28"/>
        </w:rPr>
        <w:t>а</w:t>
      </w:r>
      <w:r w:rsidR="00381CCC">
        <w:rPr>
          <w:sz w:val="28"/>
        </w:rPr>
        <w:t xml:space="preserve"> </w:t>
      </w:r>
      <w:r w:rsidR="00EB5FD8">
        <w:rPr>
          <w:sz w:val="28"/>
        </w:rPr>
        <w:t>написана на языке</w:t>
      </w:r>
      <w:r w:rsidR="00381CCC">
        <w:rPr>
          <w:sz w:val="28"/>
        </w:rPr>
        <w:t xml:space="preserve"> </w:t>
      </w:r>
      <w:r w:rsidR="00381CCC">
        <w:rPr>
          <w:sz w:val="28"/>
          <w:lang w:val="en-US"/>
        </w:rPr>
        <w:t>Python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 xml:space="preserve">версии </w:t>
      </w:r>
      <w:r w:rsidR="00381CCC" w:rsidRPr="00381CCC">
        <w:rPr>
          <w:sz w:val="28"/>
        </w:rPr>
        <w:t>3.11</w:t>
      </w:r>
      <w:r w:rsidR="00381CCC">
        <w:rPr>
          <w:sz w:val="28"/>
        </w:rPr>
        <w:t xml:space="preserve"> и </w:t>
      </w:r>
      <w:r w:rsidR="00EB5FD8">
        <w:rPr>
          <w:sz w:val="28"/>
        </w:rPr>
        <w:t xml:space="preserve">использует </w:t>
      </w:r>
      <w:r w:rsidR="00381CCC">
        <w:rPr>
          <w:sz w:val="28"/>
        </w:rPr>
        <w:t>библиотек</w:t>
      </w:r>
      <w:r w:rsidR="00EB5FD8">
        <w:rPr>
          <w:sz w:val="28"/>
        </w:rPr>
        <w:t>у</w:t>
      </w:r>
      <w:r w:rsidR="00381CCC">
        <w:rPr>
          <w:sz w:val="28"/>
        </w:rPr>
        <w:t xml:space="preserve"> PyCryptodome</w:t>
      </w:r>
      <w:r w:rsidR="00381CCC" w:rsidRPr="00381CCC">
        <w:rPr>
          <w:sz w:val="28"/>
        </w:rPr>
        <w:t xml:space="preserve"> </w:t>
      </w:r>
      <w:r w:rsidR="00381CCC">
        <w:rPr>
          <w:sz w:val="28"/>
        </w:rPr>
        <w:t>версии 3.17</w:t>
      </w:r>
      <w:r w:rsidR="00EB5FD8">
        <w:rPr>
          <w:sz w:val="28"/>
        </w:rPr>
        <w:t>.</w:t>
      </w:r>
    </w:p>
    <w:p w14:paraId="2AD6360F" w14:textId="6B996292" w:rsidR="00FC00EE" w:rsidRP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PyCryptodome — это библиотека для языка программирования Python, которая предоставляет набор криптографических функций и алгоритмов, включая системы цифровой подписи. Используя эту библиотеку, можно создавать и проверять</w:t>
      </w:r>
      <w:r>
        <w:rPr>
          <w:sz w:val="28"/>
        </w:rPr>
        <w:t xml:space="preserve"> аутентичность</w:t>
      </w:r>
      <w:r w:rsidRPr="00FC00EE">
        <w:rPr>
          <w:sz w:val="28"/>
        </w:rPr>
        <w:t xml:space="preserve"> цифровы</w:t>
      </w:r>
      <w:r>
        <w:rPr>
          <w:sz w:val="28"/>
        </w:rPr>
        <w:t>х</w:t>
      </w:r>
      <w:r w:rsidRPr="00FC00EE">
        <w:rPr>
          <w:sz w:val="28"/>
        </w:rPr>
        <w:t xml:space="preserve"> подпис</w:t>
      </w:r>
      <w:r>
        <w:rPr>
          <w:sz w:val="28"/>
        </w:rPr>
        <w:t>ей.</w:t>
      </w:r>
    </w:p>
    <w:p w14:paraId="3C9DE2FB" w14:textId="571CACB6" w:rsidR="00FC00EE" w:rsidRDefault="00FC00EE" w:rsidP="00FC00EE">
      <w:pPr>
        <w:pStyle w:val="af3"/>
        <w:ind w:left="0"/>
        <w:rPr>
          <w:sz w:val="28"/>
        </w:rPr>
      </w:pPr>
      <w:r>
        <w:rPr>
          <w:sz w:val="28"/>
        </w:rPr>
        <w:t>Функционал методики</w:t>
      </w:r>
      <w:r w:rsidRPr="00FC00EE">
        <w:rPr>
          <w:sz w:val="28"/>
        </w:rPr>
        <w:t xml:space="preserve"> позволяет проводить тестирование различных алгоритмов цифровой подписи</w:t>
      </w:r>
      <w:r>
        <w:rPr>
          <w:sz w:val="28"/>
        </w:rPr>
        <w:t xml:space="preserve"> </w:t>
      </w:r>
      <w:r w:rsidRPr="00FC00EE">
        <w:rPr>
          <w:sz w:val="28"/>
        </w:rPr>
        <w:t>и оценивать их производительность</w:t>
      </w:r>
      <w:r>
        <w:rPr>
          <w:sz w:val="28"/>
        </w:rPr>
        <w:t xml:space="preserve"> и</w:t>
      </w:r>
      <w:r w:rsidRPr="00FC00EE">
        <w:rPr>
          <w:sz w:val="28"/>
        </w:rPr>
        <w:t xml:space="preserve"> скорость работы. Также </w:t>
      </w:r>
      <w:r w:rsidR="00EB5FD8">
        <w:rPr>
          <w:sz w:val="28"/>
        </w:rPr>
        <w:t xml:space="preserve">имеется </w:t>
      </w:r>
      <w:r w:rsidR="00515632">
        <w:rPr>
          <w:sz w:val="28"/>
        </w:rPr>
        <w:t>возможность</w:t>
      </w:r>
      <w:r w:rsidRPr="00FC00EE">
        <w:rPr>
          <w:sz w:val="28"/>
        </w:rPr>
        <w:t xml:space="preserve"> проводить сравнительный анализ различных алгоритмов и выбрать наиболее подходящий для конкретной задачи</w:t>
      </w:r>
      <w:r>
        <w:rPr>
          <w:sz w:val="28"/>
        </w:rPr>
        <w:t xml:space="preserve"> основываясь на бенчмарках и условиях использования подписи</w:t>
      </w:r>
      <w:r w:rsidRPr="00FC00EE">
        <w:rPr>
          <w:sz w:val="28"/>
        </w:rPr>
        <w:t>.</w:t>
      </w:r>
    </w:p>
    <w:p w14:paraId="00F4FC81" w14:textId="47C9DB7D" w:rsidR="00FC00EE" w:rsidRDefault="00FC00EE" w:rsidP="00FC00EE">
      <w:pPr>
        <w:pStyle w:val="af3"/>
        <w:ind w:left="0"/>
        <w:rPr>
          <w:sz w:val="28"/>
        </w:rPr>
      </w:pPr>
      <w:r w:rsidRPr="00FC00EE">
        <w:rPr>
          <w:sz w:val="28"/>
        </w:rPr>
        <w:t>Таким образом,</w:t>
      </w:r>
      <w:r>
        <w:rPr>
          <w:sz w:val="28"/>
        </w:rPr>
        <w:t xml:space="preserve"> данная</w:t>
      </w:r>
      <w:r w:rsidRPr="00FC00EE">
        <w:rPr>
          <w:sz w:val="28"/>
        </w:rPr>
        <w:t xml:space="preserve"> интерактивная методика</w:t>
      </w:r>
      <w:r>
        <w:rPr>
          <w:sz w:val="28"/>
        </w:rPr>
        <w:t xml:space="preserve"> </w:t>
      </w:r>
      <w:r w:rsidRPr="00FC00EE">
        <w:rPr>
          <w:sz w:val="28"/>
        </w:rPr>
        <w:t xml:space="preserve">является </w:t>
      </w:r>
      <w:r>
        <w:rPr>
          <w:sz w:val="28"/>
        </w:rPr>
        <w:t>полезным</w:t>
      </w:r>
      <w:r w:rsidRPr="00FC00EE">
        <w:rPr>
          <w:sz w:val="28"/>
        </w:rPr>
        <w:t xml:space="preserve"> инструментом для обеспечения безопасности передачи данных и защиты от </w:t>
      </w:r>
      <w:r>
        <w:rPr>
          <w:sz w:val="28"/>
        </w:rPr>
        <w:t xml:space="preserve">их </w:t>
      </w:r>
      <w:r w:rsidRPr="00FC00EE">
        <w:rPr>
          <w:sz w:val="28"/>
        </w:rPr>
        <w:t xml:space="preserve">несанкционированного </w:t>
      </w:r>
      <w:r>
        <w:rPr>
          <w:sz w:val="28"/>
        </w:rPr>
        <w:t>изменения или подделки отправителя сообщения</w:t>
      </w:r>
      <w:r w:rsidRPr="00FC00EE">
        <w:rPr>
          <w:sz w:val="28"/>
        </w:rPr>
        <w:t>.</w:t>
      </w:r>
    </w:p>
    <w:p w14:paraId="1CCEF749" w14:textId="4EE1D420" w:rsidR="00951BD2" w:rsidRPr="00407366" w:rsidRDefault="00EB5FD8" w:rsidP="00AD32CC">
      <w:pPr>
        <w:pStyle w:val="af3"/>
        <w:ind w:left="0"/>
        <w:rPr>
          <w:sz w:val="28"/>
        </w:rPr>
      </w:pPr>
      <w:r>
        <w:rPr>
          <w:sz w:val="28"/>
        </w:rPr>
        <w:t xml:space="preserve">При разработке методики учитывались такие параметры как </w:t>
      </w:r>
      <w:r w:rsidR="00515632">
        <w:rPr>
          <w:sz w:val="28"/>
        </w:rPr>
        <w:t>время, занимаемое на разных этапах генерации подписи, размеры публичных и приватных ключей а также самой подписи, кроме этого было уделено внимание распространённости алгоритмов и частота их применения, поддержке существующими программами тех или иных алгоритмов.</w:t>
      </w:r>
      <w:r w:rsidR="00AD32CC">
        <w:rPr>
          <w:sz w:val="28"/>
        </w:rPr>
        <w:t xml:space="preserve"> Также с помощью методики можно подписывать и проверять сообщения, используя 6 вариаций алгоритмов, содержащихся в библиотеке.</w:t>
      </w:r>
    </w:p>
    <w:p w14:paraId="3E79E4F6" w14:textId="74DE8FF2" w:rsidR="00951BD2" w:rsidRDefault="00951BD2" w:rsidP="00360DAD">
      <w:pPr>
        <w:pStyle w:val="2"/>
        <w:numPr>
          <w:ilvl w:val="0"/>
          <w:numId w:val="0"/>
        </w:numPr>
        <w:spacing w:before="0" w:after="0"/>
        <w:ind w:left="709" w:right="0"/>
        <w:rPr>
          <w:sz w:val="28"/>
        </w:rPr>
      </w:pPr>
      <w:bookmarkStart w:id="24" w:name="_Toc133759970"/>
      <w:r>
        <w:rPr>
          <w:sz w:val="28"/>
        </w:rPr>
        <w:lastRenderedPageBreak/>
        <w:t>2.2</w:t>
      </w:r>
      <w:r w:rsidR="00812359">
        <w:rPr>
          <w:sz w:val="28"/>
        </w:rPr>
        <w:tab/>
      </w:r>
      <w:r>
        <w:rPr>
          <w:sz w:val="28"/>
        </w:rPr>
        <w:t xml:space="preserve"> Внутренняя структура методики</w:t>
      </w:r>
      <w:bookmarkEnd w:id="24"/>
    </w:p>
    <w:p w14:paraId="0DFEBB7B" w14:textId="6909CC74" w:rsidR="00812359" w:rsidRPr="00812359" w:rsidRDefault="00812359" w:rsidP="00812359">
      <w:pPr>
        <w:pStyle w:val="af3"/>
        <w:ind w:left="0"/>
      </w:pPr>
      <w:r w:rsidRPr="00812359">
        <w:rPr>
          <w:sz w:val="28"/>
        </w:rPr>
        <w:t xml:space="preserve">Внутренняя структура методики в виде блок-схемы представлена на </w:t>
      </w:r>
      <w:hyperlink w:anchor="Рисунок2" w:history="1">
        <w:r w:rsidRPr="00812359">
          <w:rPr>
            <w:rStyle w:val="af5"/>
            <w:sz w:val="28"/>
          </w:rPr>
          <w:t>рисунке 2</w:t>
        </w:r>
      </w:hyperlink>
    </w:p>
    <w:p w14:paraId="6587879F" w14:textId="729947F3" w:rsidR="00951BD2" w:rsidRDefault="00A25F4C" w:rsidP="00AD5B0B">
      <w:pPr>
        <w:ind w:left="-1560" w:hanging="1"/>
      </w:pPr>
      <w:r>
        <w:rPr>
          <w:noProof/>
        </w:rPr>
        <w:drawing>
          <wp:inline distT="0" distB="0" distL="0" distR="0" wp14:anchorId="7965E016" wp14:editId="1D8C5247">
            <wp:extent cx="7417559" cy="77592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054" cy="77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3C205" w14:textId="02DC8AA4" w:rsidR="00812359" w:rsidRDefault="00812359" w:rsidP="00812359">
      <w:pPr>
        <w:ind w:left="-1560" w:hanging="1"/>
        <w:jc w:val="center"/>
        <w:rPr>
          <w:sz w:val="28"/>
          <w:szCs w:val="28"/>
        </w:rPr>
      </w:pPr>
      <w:bookmarkStart w:id="25" w:name="Рисунок2"/>
      <w:r>
        <w:t xml:space="preserve">Рисунок 2 </w:t>
      </w:r>
      <w:r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2F346E">
        <w:rPr>
          <w:sz w:val="28"/>
          <w:szCs w:val="28"/>
        </w:rPr>
        <w:t>В</w:t>
      </w:r>
      <w:r>
        <w:rPr>
          <w:sz w:val="28"/>
          <w:szCs w:val="28"/>
        </w:rPr>
        <w:t>нутренняя структура методики</w:t>
      </w:r>
    </w:p>
    <w:p w14:paraId="5B765BC2" w14:textId="0D405886" w:rsidR="00812359" w:rsidRDefault="002B4031" w:rsidP="00812359">
      <w:pPr>
        <w:pStyle w:val="af3"/>
        <w:ind w:left="0"/>
        <w:rPr>
          <w:sz w:val="28"/>
        </w:rPr>
      </w:pPr>
      <w:r w:rsidRPr="002B4031">
        <w:rPr>
          <w:sz w:val="28"/>
        </w:rPr>
        <w:lastRenderedPageBreak/>
        <w:t>Далее детально рассмотрены этапы алгоритма</w:t>
      </w:r>
      <w:r>
        <w:rPr>
          <w:sz w:val="28"/>
        </w:rPr>
        <w:t>:</w:t>
      </w:r>
    </w:p>
    <w:p w14:paraId="3F2D5280" w14:textId="45BA586B" w:rsidR="002B4031" w:rsidRDefault="002B4031" w:rsidP="00812359">
      <w:pPr>
        <w:pStyle w:val="af3"/>
        <w:ind w:left="0"/>
        <w:rPr>
          <w:sz w:val="28"/>
        </w:rPr>
      </w:pPr>
      <w:r>
        <w:rPr>
          <w:sz w:val="28"/>
        </w:rPr>
        <w:t>После запуска программы</w:t>
      </w:r>
      <w:r w:rsidR="003C0FEE">
        <w:rPr>
          <w:sz w:val="28"/>
        </w:rPr>
        <w:t xml:space="preserve"> (</w:t>
      </w:r>
      <w:hyperlink w:anchor="Рисунок3" w:history="1">
        <w:r w:rsidR="003C0FEE" w:rsidRPr="003C0FEE">
          <w:rPr>
            <w:rStyle w:val="af5"/>
            <w:sz w:val="28"/>
          </w:rPr>
          <w:t>рисунок 3</w:t>
        </w:r>
      </w:hyperlink>
      <w:r w:rsidR="003C0FEE">
        <w:rPr>
          <w:sz w:val="28"/>
        </w:rPr>
        <w:t>)</w:t>
      </w:r>
      <w:r w:rsidR="00FA6A95">
        <w:rPr>
          <w:sz w:val="28"/>
        </w:rPr>
        <w:t xml:space="preserve"> в случае отсутствия файлов бенчмарка</w:t>
      </w:r>
      <w:r>
        <w:rPr>
          <w:sz w:val="28"/>
        </w:rPr>
        <w:t xml:space="preserve"> пользователю предлагается</w:t>
      </w:r>
      <w:r w:rsidR="00FA6A95">
        <w:rPr>
          <w:sz w:val="28"/>
        </w:rPr>
        <w:t xml:space="preserve"> его</w:t>
      </w:r>
      <w:r>
        <w:rPr>
          <w:sz w:val="28"/>
        </w:rPr>
        <w:t xml:space="preserve"> провести, </w:t>
      </w:r>
      <w:r w:rsidR="00FA6A95">
        <w:rPr>
          <w:sz w:val="28"/>
        </w:rPr>
        <w:t>бенчмарк</w:t>
      </w:r>
      <w:r>
        <w:rPr>
          <w:sz w:val="28"/>
        </w:rPr>
        <w:t xml:space="preserve"> создаст файлы ключей</w:t>
      </w:r>
      <w:r w:rsidR="003C0FEE">
        <w:rPr>
          <w:sz w:val="28"/>
        </w:rPr>
        <w:t xml:space="preserve">, что также позволит подписывать сообщения без необходимости </w:t>
      </w:r>
      <w:r w:rsidR="00FA6A95">
        <w:rPr>
          <w:sz w:val="28"/>
        </w:rPr>
        <w:t xml:space="preserve">их </w:t>
      </w:r>
      <w:r w:rsidR="003C0FEE">
        <w:rPr>
          <w:sz w:val="28"/>
        </w:rPr>
        <w:t xml:space="preserve">генерации. После </w:t>
      </w:r>
      <w:r w:rsidR="00FA6A95">
        <w:rPr>
          <w:sz w:val="28"/>
        </w:rPr>
        <w:t>чего пользователю предлагается подписать/проверить подпись сообщения или подобрать алгоритм подписи.</w:t>
      </w:r>
    </w:p>
    <w:p w14:paraId="639BB68A" w14:textId="66788695" w:rsidR="002B4031" w:rsidRDefault="002B4031" w:rsidP="002B4031">
      <w:pPr>
        <w:pStyle w:val="af3"/>
        <w:ind w:left="0" w:firstLine="0"/>
        <w:rPr>
          <w:sz w:val="28"/>
        </w:rPr>
      </w:pPr>
      <w:r w:rsidRPr="002B4031">
        <w:rPr>
          <w:sz w:val="28"/>
        </w:rPr>
        <w:drawing>
          <wp:inline distT="0" distB="0" distL="0" distR="0" wp14:anchorId="38CFEDCD" wp14:editId="080FE5FE">
            <wp:extent cx="5940425" cy="33470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29C6" w14:textId="2D9268FF" w:rsidR="003C0FEE" w:rsidRDefault="003C0FEE" w:rsidP="003C0FEE">
      <w:pPr>
        <w:pStyle w:val="af3"/>
        <w:ind w:left="0" w:firstLine="0"/>
        <w:jc w:val="center"/>
        <w:rPr>
          <w:sz w:val="28"/>
        </w:rPr>
      </w:pPr>
      <w:bookmarkStart w:id="26" w:name="Рисунок3"/>
      <w:r>
        <w:rPr>
          <w:sz w:val="28"/>
        </w:rPr>
        <w:t xml:space="preserve">Рисунок 3 – </w:t>
      </w:r>
      <w:r w:rsidR="002F346E">
        <w:rPr>
          <w:sz w:val="28"/>
        </w:rPr>
        <w:t>Н</w:t>
      </w:r>
      <w:r>
        <w:rPr>
          <w:sz w:val="28"/>
        </w:rPr>
        <w:t>ачальный этап алгоритма</w:t>
      </w:r>
    </w:p>
    <w:p w14:paraId="72618559" w14:textId="77777777" w:rsidR="00FA6A95" w:rsidRDefault="00FA6A95" w:rsidP="003C0FEE">
      <w:pPr>
        <w:pStyle w:val="af3"/>
        <w:ind w:left="0" w:firstLine="0"/>
        <w:jc w:val="center"/>
        <w:rPr>
          <w:sz w:val="28"/>
        </w:rPr>
      </w:pPr>
    </w:p>
    <w:p w14:paraId="78BEE16A" w14:textId="77777777" w:rsidR="00D848F0" w:rsidRDefault="003C0FEE" w:rsidP="00D4288F">
      <w:pPr>
        <w:pStyle w:val="af3"/>
        <w:ind w:left="0" w:firstLine="708"/>
        <w:jc w:val="left"/>
        <w:rPr>
          <w:sz w:val="28"/>
        </w:rPr>
      </w:pPr>
      <w:r>
        <w:rPr>
          <w:sz w:val="28"/>
        </w:rPr>
        <w:t xml:space="preserve">В случае выбора </w:t>
      </w:r>
      <w:r w:rsidR="00FA6A95">
        <w:rPr>
          <w:sz w:val="28"/>
        </w:rPr>
        <w:t xml:space="preserve">«Подписать/проверить подпись» </w:t>
      </w:r>
      <w:r w:rsidR="00FA6A95" w:rsidRPr="00FA6A95">
        <w:rPr>
          <w:sz w:val="28"/>
        </w:rPr>
        <w:t>(</w:t>
      </w:r>
      <w:hyperlink w:anchor="Рисунок4" w:history="1">
        <w:r w:rsidR="00FA6A95" w:rsidRPr="00FA6A95">
          <w:rPr>
            <w:rStyle w:val="af5"/>
            <w:sz w:val="28"/>
          </w:rPr>
          <w:t>рисунок 4</w:t>
        </w:r>
      </w:hyperlink>
      <w:r w:rsidR="00FA6A95" w:rsidRPr="00FA6A95">
        <w:rPr>
          <w:sz w:val="28"/>
        </w:rPr>
        <w:t>)</w:t>
      </w:r>
      <w:r w:rsidR="00FA6A95">
        <w:rPr>
          <w:sz w:val="28"/>
        </w:rPr>
        <w:t xml:space="preserve"> пользователю предлагается выбрать алгоритмы электронной подписи и алгоритм хэширования</w:t>
      </w:r>
      <w:r w:rsidR="00D848F0">
        <w:rPr>
          <w:sz w:val="28"/>
        </w:rPr>
        <w:t xml:space="preserve">. В случае выбора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алгоритм хэширования выбрать невозможно, так как </w:t>
      </w:r>
      <w:r w:rsidR="00D848F0">
        <w:rPr>
          <w:sz w:val="28"/>
          <w:lang w:val="en-US"/>
        </w:rPr>
        <w:t>PureEdDSA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не использует хэш, а </w:t>
      </w:r>
      <w:r w:rsidR="00D848F0">
        <w:rPr>
          <w:sz w:val="28"/>
          <w:lang w:val="en-US"/>
        </w:rPr>
        <w:t>HashedEdDSA</w:t>
      </w:r>
      <w:r w:rsidR="00D848F0" w:rsidRPr="00D848F0">
        <w:rPr>
          <w:sz w:val="28"/>
        </w:rPr>
        <w:t xml:space="preserve"> </w:t>
      </w:r>
      <w:r w:rsidR="00D848F0">
        <w:rPr>
          <w:sz w:val="28"/>
        </w:rPr>
        <w:t xml:space="preserve">использует </w:t>
      </w:r>
      <w:r w:rsidR="00D848F0">
        <w:rPr>
          <w:sz w:val="28"/>
          <w:lang w:val="en-US"/>
        </w:rPr>
        <w:t>SHA</w:t>
      </w:r>
      <w:r w:rsidR="00D848F0" w:rsidRPr="00D848F0">
        <w:rPr>
          <w:sz w:val="28"/>
        </w:rPr>
        <w:t xml:space="preserve">512 </w:t>
      </w:r>
      <w:r w:rsidR="00D848F0">
        <w:rPr>
          <w:sz w:val="28"/>
        </w:rPr>
        <w:t xml:space="preserve">или </w:t>
      </w:r>
      <w:r w:rsidR="00D848F0">
        <w:rPr>
          <w:sz w:val="28"/>
          <w:lang w:val="en-US"/>
        </w:rPr>
        <w:t>SHAKE</w:t>
      </w:r>
      <w:r w:rsidR="00D848F0" w:rsidRPr="00D848F0">
        <w:rPr>
          <w:sz w:val="28"/>
        </w:rPr>
        <w:t>256</w:t>
      </w:r>
      <w:r w:rsidR="00D848F0">
        <w:rPr>
          <w:sz w:val="28"/>
        </w:rPr>
        <w:t>, который не используется другими алгоритмами подписи и, в следствии этого, не включён в методику.</w:t>
      </w:r>
    </w:p>
    <w:p w14:paraId="6EDAAE4B" w14:textId="4B5E1671" w:rsidR="003C0FEE" w:rsidRPr="00D4288F" w:rsidRDefault="00D848F0" w:rsidP="003C0FEE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 xml:space="preserve"> </w:t>
      </w:r>
      <w:r w:rsidR="00D4288F">
        <w:rPr>
          <w:sz w:val="28"/>
        </w:rPr>
        <w:tab/>
      </w:r>
      <w:r>
        <w:rPr>
          <w:sz w:val="28"/>
        </w:rPr>
        <w:t xml:space="preserve">При выборе оставшихся 4 алгоритмов пользователю предлагается выбрать один из трёх алгоритмов хэширования: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256, </w:t>
      </w:r>
      <w:r>
        <w:rPr>
          <w:sz w:val="28"/>
          <w:lang w:val="en-US"/>
        </w:rPr>
        <w:t>SHA</w:t>
      </w:r>
      <w:r w:rsidRPr="00D848F0">
        <w:rPr>
          <w:sz w:val="28"/>
        </w:rPr>
        <w:t xml:space="preserve">384, </w:t>
      </w:r>
      <w:r>
        <w:rPr>
          <w:sz w:val="28"/>
          <w:lang w:val="en-US"/>
        </w:rPr>
        <w:t>SHA</w:t>
      </w:r>
      <w:r w:rsidRPr="00D848F0">
        <w:rPr>
          <w:sz w:val="28"/>
        </w:rPr>
        <w:t>512</w:t>
      </w:r>
      <w:r w:rsidR="00D4288F" w:rsidRPr="00D4288F">
        <w:rPr>
          <w:sz w:val="28"/>
        </w:rPr>
        <w:t xml:space="preserve">. </w:t>
      </w:r>
      <w:r w:rsidR="00D4288F">
        <w:rPr>
          <w:sz w:val="28"/>
        </w:rPr>
        <w:lastRenderedPageBreak/>
        <w:t>После чего пользователю предлагается ввести сообщение, которое необходимо подписать или проверить.</w:t>
      </w:r>
    </w:p>
    <w:p w14:paraId="4998AEBB" w14:textId="62E5E163" w:rsidR="00FA6A95" w:rsidRDefault="00FA6A95" w:rsidP="003C0FEE">
      <w:pPr>
        <w:pStyle w:val="af3"/>
        <w:ind w:left="0" w:firstLine="0"/>
        <w:jc w:val="left"/>
        <w:rPr>
          <w:sz w:val="28"/>
        </w:rPr>
      </w:pPr>
      <w:r w:rsidRPr="00FA6A95">
        <w:rPr>
          <w:sz w:val="28"/>
        </w:rPr>
        <w:drawing>
          <wp:inline distT="0" distB="0" distL="0" distR="0" wp14:anchorId="28046DA1" wp14:editId="2D614603">
            <wp:extent cx="5940425" cy="5184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B3F5" w14:textId="1E4D89B7" w:rsidR="00FA6A95" w:rsidRDefault="00FA6A95" w:rsidP="00FA6A95">
      <w:pPr>
        <w:pStyle w:val="af3"/>
        <w:ind w:left="0" w:firstLine="0"/>
        <w:jc w:val="center"/>
        <w:rPr>
          <w:sz w:val="28"/>
        </w:rPr>
      </w:pPr>
      <w:bookmarkStart w:id="27" w:name="Рисунок4"/>
      <w:r>
        <w:rPr>
          <w:sz w:val="28"/>
        </w:rPr>
        <w:t xml:space="preserve">Рисунок 4 – </w:t>
      </w:r>
      <w:r w:rsidR="002F346E">
        <w:rPr>
          <w:sz w:val="28"/>
        </w:rPr>
        <w:t>В</w:t>
      </w:r>
      <w:r>
        <w:rPr>
          <w:sz w:val="28"/>
        </w:rPr>
        <w:t>ыбор алгоритмов для электронной подписи</w:t>
      </w:r>
    </w:p>
    <w:p w14:paraId="70A529C7" w14:textId="77777777" w:rsidR="00D4288F" w:rsidRDefault="00D4288F" w:rsidP="00FA6A95">
      <w:pPr>
        <w:pStyle w:val="af3"/>
        <w:ind w:left="0" w:firstLine="0"/>
        <w:jc w:val="center"/>
        <w:rPr>
          <w:sz w:val="28"/>
        </w:rPr>
      </w:pPr>
    </w:p>
    <w:p w14:paraId="1B07FA31" w14:textId="0EB4A79F" w:rsidR="00D4288F" w:rsidRPr="00964F74" w:rsidRDefault="00D4288F" w:rsidP="00D4288F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ab/>
        <w:t>Далее введённое сообщение можно подписать или проверить</w:t>
      </w:r>
      <w:r w:rsidR="00A25F4C">
        <w:rPr>
          <w:sz w:val="28"/>
        </w:rPr>
        <w:t xml:space="preserve"> его подпись</w:t>
      </w:r>
      <w:r>
        <w:rPr>
          <w:sz w:val="28"/>
        </w:rPr>
        <w:t xml:space="preserve"> (</w:t>
      </w:r>
      <w:hyperlink w:anchor="Рисунок5" w:history="1">
        <w:r w:rsidRPr="00D4288F">
          <w:rPr>
            <w:rStyle w:val="af5"/>
            <w:sz w:val="28"/>
          </w:rPr>
          <w:t>рисунок 5</w:t>
        </w:r>
      </w:hyperlink>
      <w:r>
        <w:rPr>
          <w:sz w:val="28"/>
        </w:rPr>
        <w:t>).</w:t>
      </w:r>
      <w:r w:rsidR="00964F74" w:rsidRPr="00964F74">
        <w:rPr>
          <w:sz w:val="28"/>
        </w:rPr>
        <w:t xml:space="preserve"> </w:t>
      </w:r>
      <w:r w:rsidR="00964F74">
        <w:rPr>
          <w:sz w:val="28"/>
        </w:rPr>
        <w:t xml:space="preserve">При подписи сообщения пользователь может выбрать источник ключа: либо использовать заранее сгенерированный ключ в формате </w:t>
      </w:r>
      <w:r w:rsidR="00964F74">
        <w:rPr>
          <w:sz w:val="28"/>
          <w:lang w:val="en-US"/>
        </w:rPr>
        <w:t>PEM</w:t>
      </w:r>
      <w:r w:rsidR="00964F74">
        <w:rPr>
          <w:sz w:val="28"/>
        </w:rPr>
        <w:t xml:space="preserve">, либо создать новый ключ и использовать его для создания подписи сообщения. После подписания сообщения пользователю предлагается проверить подпись сообщения чтобы убедится в том, что сообщение было подписано корректно и подпись возможно проверить </w:t>
      </w:r>
      <w:r w:rsidR="00964F74">
        <w:rPr>
          <w:sz w:val="28"/>
        </w:rPr>
        <w:lastRenderedPageBreak/>
        <w:t>публичным ключом. После подписи / проверки подписи сообщения программа завершается.</w:t>
      </w:r>
    </w:p>
    <w:p w14:paraId="7859C33B" w14:textId="1C804721" w:rsidR="00D4288F" w:rsidRDefault="00A25F4C" w:rsidP="00D4288F">
      <w:pPr>
        <w:pStyle w:val="af3"/>
        <w:ind w:left="0" w:firstLine="0"/>
        <w:jc w:val="center"/>
        <w:rPr>
          <w:sz w:val="28"/>
        </w:rPr>
      </w:pPr>
      <w:bookmarkStart w:id="28" w:name="Рисунок5"/>
      <w:r w:rsidRPr="00A25F4C">
        <w:rPr>
          <w:sz w:val="28"/>
        </w:rPr>
        <w:drawing>
          <wp:inline distT="0" distB="0" distL="0" distR="0" wp14:anchorId="504C3E80" wp14:editId="19450022">
            <wp:extent cx="5940425" cy="58813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88F">
        <w:rPr>
          <w:sz w:val="28"/>
        </w:rPr>
        <w:t xml:space="preserve">Рисунок 5 – </w:t>
      </w:r>
      <w:r w:rsidR="002F346E">
        <w:rPr>
          <w:sz w:val="28"/>
        </w:rPr>
        <w:t>П</w:t>
      </w:r>
      <w:r w:rsidR="00D4288F">
        <w:rPr>
          <w:sz w:val="28"/>
        </w:rPr>
        <w:t>одпись/проверка сообщения</w:t>
      </w:r>
      <w:bookmarkEnd w:id="28"/>
    </w:p>
    <w:p w14:paraId="689553AC" w14:textId="77777777" w:rsidR="00964F74" w:rsidRDefault="00964F74" w:rsidP="00D4288F">
      <w:pPr>
        <w:pStyle w:val="af3"/>
        <w:ind w:left="0" w:firstLine="0"/>
        <w:jc w:val="center"/>
        <w:rPr>
          <w:sz w:val="28"/>
        </w:rPr>
      </w:pPr>
    </w:p>
    <w:p w14:paraId="04F01A44" w14:textId="17E9BA1A" w:rsidR="00964F74" w:rsidRDefault="002F346E" w:rsidP="00964F74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В случае выбора «Подобрать алгоритм подписи» (</w:t>
      </w:r>
      <w:hyperlink w:anchor="Рисунок6" w:history="1">
        <w:r w:rsidRPr="002F346E">
          <w:rPr>
            <w:rStyle w:val="af5"/>
            <w:sz w:val="28"/>
          </w:rPr>
          <w:t>рисунок 6</w:t>
        </w:r>
      </w:hyperlink>
      <w:r>
        <w:rPr>
          <w:sz w:val="28"/>
        </w:rPr>
        <w:t>) пользователю предлагается показать/провести бенчмарк или получить рекомендацию алгоритма.</w:t>
      </w:r>
    </w:p>
    <w:p w14:paraId="030ED680" w14:textId="77777777" w:rsidR="002F346E" w:rsidRDefault="002F346E" w:rsidP="00964F74">
      <w:pPr>
        <w:pStyle w:val="af3"/>
        <w:ind w:left="0" w:firstLine="0"/>
        <w:jc w:val="left"/>
        <w:rPr>
          <w:sz w:val="28"/>
        </w:rPr>
      </w:pPr>
    </w:p>
    <w:p w14:paraId="219359BD" w14:textId="5651550B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sz w:val="28"/>
        </w:rPr>
        <w:lastRenderedPageBreak/>
        <w:drawing>
          <wp:inline distT="0" distB="0" distL="0" distR="0" wp14:anchorId="0938790A" wp14:editId="49013398">
            <wp:extent cx="5940425" cy="8007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ADC2" w14:textId="5D4F0BF2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29" w:name="Рисунок6"/>
      <w:r>
        <w:rPr>
          <w:sz w:val="28"/>
        </w:rPr>
        <w:t>Рисунок 6 – Варианты помощи подбора алгоритма электронной подписи</w:t>
      </w:r>
    </w:p>
    <w:p w14:paraId="3332A784" w14:textId="77777777" w:rsidR="002F346E" w:rsidRDefault="002F346E" w:rsidP="002F346E">
      <w:pPr>
        <w:pStyle w:val="af3"/>
        <w:ind w:left="0" w:firstLine="0"/>
        <w:jc w:val="center"/>
        <w:rPr>
          <w:sz w:val="28"/>
        </w:rPr>
      </w:pPr>
    </w:p>
    <w:bookmarkEnd w:id="29"/>
    <w:p w14:paraId="7B8E3C34" w14:textId="77777777" w:rsidR="00F82708" w:rsidRDefault="002F346E" w:rsidP="00964F74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В случае выбора «Показать / Провести бенчмарк» (</w:t>
      </w:r>
      <w:hyperlink w:anchor="Рисунок7" w:history="1">
        <w:r w:rsidRPr="00A97DD8">
          <w:rPr>
            <w:rStyle w:val="af5"/>
            <w:sz w:val="28"/>
          </w:rPr>
          <w:t>рисунок 7</w:t>
        </w:r>
      </w:hyperlink>
      <w:r>
        <w:rPr>
          <w:sz w:val="28"/>
        </w:rPr>
        <w:t>) пользователю предлагается вывести в консоль результаты прошлого бенчмарка в виде таблицы</w:t>
      </w:r>
      <w:r w:rsidR="00A97DD8">
        <w:rPr>
          <w:sz w:val="28"/>
        </w:rPr>
        <w:t xml:space="preserve"> либо провести новый бенчмарк, после чего вывести его в консоль. </w:t>
      </w:r>
    </w:p>
    <w:p w14:paraId="035ECF0A" w14:textId="6D106017" w:rsidR="002F346E" w:rsidRDefault="00A97DD8" w:rsidP="00964F74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После этого программа завершается.</w:t>
      </w:r>
      <w:r w:rsidR="00F82708">
        <w:rPr>
          <w:sz w:val="28"/>
        </w:rPr>
        <w:t xml:space="preserve"> Бенчмарк представляет собой две таблицы в которых обозначено временные характеристики различных алгоритмов.</w:t>
      </w:r>
    </w:p>
    <w:p w14:paraId="339881AF" w14:textId="6EB5CC4C" w:rsidR="002F346E" w:rsidRDefault="002F346E" w:rsidP="002F346E">
      <w:pPr>
        <w:pStyle w:val="af3"/>
        <w:ind w:left="0" w:firstLine="0"/>
        <w:jc w:val="center"/>
        <w:rPr>
          <w:sz w:val="28"/>
        </w:rPr>
      </w:pPr>
      <w:r w:rsidRPr="002F346E">
        <w:rPr>
          <w:sz w:val="28"/>
        </w:rPr>
        <w:drawing>
          <wp:inline distT="0" distB="0" distL="0" distR="0" wp14:anchorId="4F6B7DA3" wp14:editId="69BFC422">
            <wp:extent cx="2922891" cy="2645298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22891" cy="26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1145" w14:textId="41D38258" w:rsidR="002F346E" w:rsidRDefault="002F346E" w:rsidP="002F346E">
      <w:pPr>
        <w:pStyle w:val="af3"/>
        <w:ind w:left="0" w:firstLine="0"/>
        <w:jc w:val="center"/>
        <w:rPr>
          <w:sz w:val="28"/>
        </w:rPr>
      </w:pPr>
      <w:bookmarkStart w:id="30" w:name="Рисунок7"/>
      <w:r>
        <w:rPr>
          <w:sz w:val="28"/>
        </w:rPr>
        <w:t>Рисунок 7 – действия с бенчмарком</w:t>
      </w:r>
    </w:p>
    <w:p w14:paraId="7DB173E8" w14:textId="77777777" w:rsidR="00A97DD8" w:rsidRDefault="00A97DD8" w:rsidP="002F346E">
      <w:pPr>
        <w:pStyle w:val="af3"/>
        <w:ind w:left="0" w:firstLine="0"/>
        <w:jc w:val="center"/>
        <w:rPr>
          <w:sz w:val="28"/>
        </w:rPr>
      </w:pPr>
    </w:p>
    <w:p w14:paraId="75521B27" w14:textId="67AC6AC3" w:rsidR="00A97DD8" w:rsidRDefault="00A97DD8" w:rsidP="00A97DD8">
      <w:pPr>
        <w:pStyle w:val="af3"/>
        <w:ind w:left="0" w:firstLine="0"/>
        <w:jc w:val="left"/>
        <w:rPr>
          <w:sz w:val="28"/>
        </w:rPr>
      </w:pPr>
      <w:r>
        <w:rPr>
          <w:sz w:val="28"/>
        </w:rPr>
        <w:t>В случае выбора «Получить рекомендацию алгоритма» (</w:t>
      </w:r>
      <w:hyperlink w:anchor="Рисунок8" w:history="1">
        <w:r w:rsidRPr="00A97DD8">
          <w:rPr>
            <w:rStyle w:val="af5"/>
            <w:sz w:val="28"/>
          </w:rPr>
          <w:t>рисунок 8</w:t>
        </w:r>
      </w:hyperlink>
      <w:r>
        <w:rPr>
          <w:sz w:val="28"/>
        </w:rPr>
        <w:t>)</w:t>
      </w:r>
      <w:r w:rsidR="00F82708">
        <w:rPr>
          <w:sz w:val="28"/>
        </w:rPr>
        <w:t xml:space="preserve"> п</w:t>
      </w:r>
      <w:r>
        <w:rPr>
          <w:sz w:val="28"/>
        </w:rPr>
        <w:t>ользов</w:t>
      </w:r>
      <w:r w:rsidR="00F82708">
        <w:rPr>
          <w:sz w:val="28"/>
        </w:rPr>
        <w:t xml:space="preserve">ателю предлагается указать сценарий для которого он будет использовать электронную подпись, на основе чего будут выведены рекомендованные и не рекомендованные алгоритмы электронной подписи для каждого сценария соответственно. После получения рекомендации пользователю предлагается вывести бенчмарк для наглядного понимания времени, необходимого для каждого этапа алгоритма электронной подписи с учётом генерации или импорта ключа. После </w:t>
      </w:r>
      <w:r w:rsidR="00AD32CC">
        <w:rPr>
          <w:sz w:val="28"/>
        </w:rPr>
        <w:t>чего</w:t>
      </w:r>
      <w:r w:rsidR="00F82708">
        <w:rPr>
          <w:sz w:val="28"/>
        </w:rPr>
        <w:t xml:space="preserve"> программа завершается.</w:t>
      </w:r>
    </w:p>
    <w:p w14:paraId="6D7129B5" w14:textId="5505FCE8" w:rsidR="00A97DD8" w:rsidRDefault="00A97DD8" w:rsidP="00A97DD8">
      <w:pPr>
        <w:pStyle w:val="af3"/>
        <w:ind w:left="0" w:firstLine="0"/>
        <w:jc w:val="center"/>
        <w:rPr>
          <w:sz w:val="28"/>
        </w:rPr>
      </w:pPr>
      <w:r w:rsidRPr="00A97DD8">
        <w:rPr>
          <w:sz w:val="28"/>
        </w:rPr>
        <w:lastRenderedPageBreak/>
        <w:drawing>
          <wp:inline distT="0" distB="0" distL="0" distR="0" wp14:anchorId="61C42ED7" wp14:editId="2075D991">
            <wp:extent cx="4894789" cy="7067227"/>
            <wp:effectExtent l="0" t="0" r="127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01902" cy="70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8FE5" w14:textId="29A4381D" w:rsidR="00A97DD8" w:rsidRPr="002B4031" w:rsidRDefault="00A97DD8" w:rsidP="00F82708">
      <w:pPr>
        <w:pStyle w:val="af3"/>
        <w:spacing w:line="240" w:lineRule="auto"/>
        <w:ind w:left="0" w:firstLine="0"/>
        <w:jc w:val="center"/>
        <w:rPr>
          <w:sz w:val="28"/>
        </w:rPr>
      </w:pPr>
      <w:bookmarkStart w:id="31" w:name="Рисунок8"/>
      <w:r>
        <w:rPr>
          <w:sz w:val="28"/>
        </w:rPr>
        <w:t>Рисунок 8 – Сценарии применения электронной подписи, учитываемые методикой</w:t>
      </w:r>
    </w:p>
    <w:p w14:paraId="72926955" w14:textId="7FDD4661" w:rsidR="00D80D5C" w:rsidRDefault="00D80D5C" w:rsidP="005B13EF">
      <w:pPr>
        <w:pStyle w:val="aff4"/>
        <w:spacing w:before="0" w:after="0"/>
        <w:ind w:left="0" w:right="0" w:firstLine="709"/>
        <w:rPr>
          <w:sz w:val="28"/>
        </w:rPr>
      </w:pPr>
      <w:bookmarkStart w:id="32" w:name="_Toc133759971"/>
      <w:bookmarkEnd w:id="25"/>
      <w:bookmarkEnd w:id="26"/>
      <w:bookmarkEnd w:id="27"/>
      <w:bookmarkEnd w:id="30"/>
      <w:bookmarkEnd w:id="31"/>
      <w:r w:rsidRPr="00BB0B92">
        <w:rPr>
          <w:sz w:val="28"/>
        </w:rPr>
        <w:lastRenderedPageBreak/>
        <w:t>Заключение</w:t>
      </w:r>
      <w:bookmarkEnd w:id="32"/>
    </w:p>
    <w:p w14:paraId="3A0396D4" w14:textId="1D3BD3A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В заключение диплома можно отметить, что разработка интерактивной методики оценки эффективности систем цифровой подписи на основе библиотеки PyCryptodome является актуальной и важной задачей в современном информационном обществе. Безопасность передачи данных становится все более критической, и использование систем цифровой подписи является необходимым условием для защиты информации от несанкционированного </w:t>
      </w:r>
      <w:r>
        <w:rPr>
          <w:sz w:val="28"/>
        </w:rPr>
        <w:t>изменения</w:t>
      </w:r>
      <w:r w:rsidRPr="00515632">
        <w:rPr>
          <w:sz w:val="28"/>
        </w:rPr>
        <w:t>.</w:t>
      </w:r>
    </w:p>
    <w:p w14:paraId="32F636CE" w14:textId="6D03F6B7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>Разработанная методика позволяет проводить тестирование различных алгоритмов цифровой подписи, определять их производительность</w:t>
      </w:r>
      <w:r>
        <w:rPr>
          <w:sz w:val="28"/>
        </w:rPr>
        <w:t xml:space="preserve"> и </w:t>
      </w:r>
      <w:r w:rsidRPr="00515632">
        <w:rPr>
          <w:sz w:val="28"/>
        </w:rPr>
        <w:t>скорость работ</w:t>
      </w:r>
      <w:r>
        <w:rPr>
          <w:sz w:val="28"/>
        </w:rPr>
        <w:t>ы</w:t>
      </w:r>
      <w:r w:rsidRPr="00515632">
        <w:rPr>
          <w:sz w:val="28"/>
        </w:rPr>
        <w:t xml:space="preserve">. Таким образом, </w:t>
      </w:r>
      <w:r>
        <w:rPr>
          <w:sz w:val="28"/>
        </w:rPr>
        <w:t>пользователь может</w:t>
      </w:r>
      <w:r w:rsidRPr="00515632">
        <w:rPr>
          <w:sz w:val="28"/>
        </w:rPr>
        <w:t xml:space="preserve"> выбрать наиболее подходящий алгоритм для конкретной задачи и обеспечить максимальную </w:t>
      </w:r>
      <w:r>
        <w:rPr>
          <w:sz w:val="28"/>
        </w:rPr>
        <w:t>защищённость</w:t>
      </w:r>
      <w:r w:rsidRPr="00515632">
        <w:rPr>
          <w:sz w:val="28"/>
        </w:rPr>
        <w:t xml:space="preserve"> передачи данных.</w:t>
      </w:r>
    </w:p>
    <w:p w14:paraId="09B805D6" w14:textId="1FAA7F71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Использование библиотеки PyCryptodome в данной методике обеспечивает высокую точность и надежность результатов, а также удобство в использовании. Разработанная методика может быть применена в различных областях, где требуется обеспечение </w:t>
      </w:r>
      <w:r>
        <w:rPr>
          <w:sz w:val="28"/>
        </w:rPr>
        <w:t>целостности и аутентичности</w:t>
      </w:r>
      <w:r w:rsidRPr="00515632">
        <w:rPr>
          <w:sz w:val="28"/>
        </w:rPr>
        <w:t xml:space="preserve"> передачи данных, включая банковскую сферу, государственные</w:t>
      </w:r>
      <w:r>
        <w:rPr>
          <w:sz w:val="28"/>
        </w:rPr>
        <w:t xml:space="preserve"> и</w:t>
      </w:r>
      <w:r w:rsidRPr="00515632">
        <w:rPr>
          <w:sz w:val="28"/>
        </w:rPr>
        <w:t xml:space="preserve"> медицинские учреждения и другие.</w:t>
      </w:r>
    </w:p>
    <w:p w14:paraId="66E1EA07" w14:textId="4DBFA844" w:rsidR="00515632" w:rsidRPr="00515632" w:rsidRDefault="00515632" w:rsidP="00515632">
      <w:pPr>
        <w:pStyle w:val="af3"/>
        <w:ind w:left="0"/>
        <w:rPr>
          <w:sz w:val="28"/>
        </w:rPr>
      </w:pPr>
      <w:r w:rsidRPr="00515632">
        <w:rPr>
          <w:sz w:val="28"/>
        </w:rPr>
        <w:t xml:space="preserve">Таким образом, разработанная интерактивная методика является </w:t>
      </w:r>
      <w:r>
        <w:rPr>
          <w:sz w:val="28"/>
        </w:rPr>
        <w:t>полезным</w:t>
      </w:r>
      <w:r w:rsidRPr="00515632">
        <w:rPr>
          <w:sz w:val="28"/>
        </w:rPr>
        <w:t xml:space="preserve"> инструментом для обеспечения </w:t>
      </w:r>
      <w:r>
        <w:rPr>
          <w:sz w:val="28"/>
        </w:rPr>
        <w:t>защищённости</w:t>
      </w:r>
      <w:r w:rsidRPr="00515632">
        <w:rPr>
          <w:sz w:val="28"/>
        </w:rPr>
        <w:t xml:space="preserve"> передачи данных и защиты от</w:t>
      </w:r>
      <w:r>
        <w:rPr>
          <w:sz w:val="28"/>
        </w:rPr>
        <w:t xml:space="preserve"> их</w:t>
      </w:r>
      <w:r w:rsidRPr="00515632">
        <w:rPr>
          <w:sz w:val="28"/>
        </w:rPr>
        <w:t xml:space="preserve"> несанкционированно</w:t>
      </w:r>
      <w:r>
        <w:rPr>
          <w:sz w:val="28"/>
        </w:rPr>
        <w:t>й</w:t>
      </w:r>
      <w:r w:rsidRPr="00515632">
        <w:rPr>
          <w:sz w:val="28"/>
        </w:rPr>
        <w:t xml:space="preserve"> </w:t>
      </w:r>
      <w:r>
        <w:rPr>
          <w:sz w:val="28"/>
        </w:rPr>
        <w:t>модификации и подделки их авторства</w:t>
      </w:r>
      <w:r w:rsidRPr="00515632">
        <w:rPr>
          <w:sz w:val="28"/>
        </w:rPr>
        <w:t>.</w:t>
      </w:r>
    </w:p>
    <w:p w14:paraId="224977F3" w14:textId="7EFBBE66" w:rsidR="00D80D5C" w:rsidRDefault="00D80D5C" w:rsidP="00D42559">
      <w:pPr>
        <w:pStyle w:val="aff4"/>
        <w:spacing w:before="0" w:after="0"/>
        <w:ind w:left="0" w:right="0" w:firstLine="709"/>
        <w:rPr>
          <w:sz w:val="28"/>
        </w:rPr>
      </w:pPr>
      <w:bookmarkStart w:id="33" w:name="_Toc133759972"/>
      <w:r w:rsidRPr="00BB0B92">
        <w:rPr>
          <w:sz w:val="28"/>
        </w:rPr>
        <w:lastRenderedPageBreak/>
        <w:t>Список использованных источников</w:t>
      </w:r>
      <w:bookmarkEnd w:id="33"/>
    </w:p>
    <w:p w14:paraId="11140F5A" w14:textId="77777777" w:rsidR="00F53FC9" w:rsidRDefault="00F53FC9" w:rsidP="00D42559">
      <w:pPr>
        <w:pStyle w:val="a"/>
        <w:ind w:left="0" w:firstLine="709"/>
        <w:rPr>
          <w:sz w:val="28"/>
          <w:szCs w:val="28"/>
        </w:rPr>
      </w:pPr>
      <w:bookmarkStart w:id="34" w:name="TIOBE"/>
      <w:r w:rsidRPr="00F53FC9">
        <w:rPr>
          <w:sz w:val="28"/>
          <w:szCs w:val="28"/>
        </w:rPr>
        <w:t xml:space="preserve">TIOBE Index for April 2023 </w:t>
      </w:r>
      <w:r>
        <w:rPr>
          <w:sz w:val="28"/>
          <w:szCs w:val="28"/>
        </w:rPr>
        <w:t>– URL:</w:t>
      </w:r>
      <w:r w:rsidRPr="00F53FC9">
        <w:rPr>
          <w:sz w:val="28"/>
          <w:szCs w:val="28"/>
        </w:rPr>
        <w:t xml:space="preserve"> </w:t>
      </w:r>
    </w:p>
    <w:p w14:paraId="661BB9B3" w14:textId="3049CCA1" w:rsidR="00F53FC9" w:rsidRDefault="00000000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40" w:history="1">
        <w:r w:rsidR="00F53FC9" w:rsidRPr="00504C32">
          <w:rPr>
            <w:rStyle w:val="af5"/>
            <w:sz w:val="28"/>
            <w:szCs w:val="28"/>
          </w:rPr>
          <w:t>https://www.tiobe.com/tiobe-index/</w:t>
        </w:r>
      </w:hyperlink>
    </w:p>
    <w:p w14:paraId="1A3C0E63" w14:textId="489FEA06" w:rsidR="00AC137D" w:rsidRPr="00A90004" w:rsidRDefault="00AC137D" w:rsidP="00D42559">
      <w:pPr>
        <w:pStyle w:val="a"/>
        <w:ind w:left="0" w:firstLine="709"/>
        <w:rPr>
          <w:sz w:val="28"/>
          <w:szCs w:val="28"/>
        </w:rPr>
      </w:pPr>
      <w:bookmarkStart w:id="35" w:name="tleapps"/>
      <w:r w:rsidRPr="00A90004">
        <w:rPr>
          <w:sz w:val="28"/>
          <w:szCs w:val="28"/>
        </w:rPr>
        <w:t>3 Best Python Encryption Libraries in 2023 – Url:</w:t>
      </w:r>
    </w:p>
    <w:p w14:paraId="39E1D114" w14:textId="23C652E6" w:rsidR="00AC137D" w:rsidRPr="00A90004" w:rsidRDefault="00000000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hyperlink r:id="rId41" w:history="1">
        <w:r w:rsidR="00AC137D" w:rsidRPr="00A90004">
          <w:rPr>
            <w:rStyle w:val="af5"/>
            <w:sz w:val="28"/>
            <w:szCs w:val="28"/>
          </w:rPr>
          <w:t>https://tleapps.com/best-python-encryption-libraries/</w:t>
        </w:r>
      </w:hyperlink>
    </w:p>
    <w:p w14:paraId="0A6714CE" w14:textId="28AFA839" w:rsidR="008958E8" w:rsidRDefault="008958E8" w:rsidP="00D42559">
      <w:pPr>
        <w:pStyle w:val="a"/>
        <w:ind w:left="0" w:firstLine="709"/>
        <w:rPr>
          <w:sz w:val="28"/>
        </w:rPr>
      </w:pPr>
      <w:bookmarkStart w:id="36" w:name="documentation"/>
      <w:r w:rsidRPr="008958E8">
        <w:rPr>
          <w:sz w:val="28"/>
        </w:rPr>
        <w:t>PyCryptodome’s documentation</w:t>
      </w:r>
      <w:r>
        <w:rPr>
          <w:sz w:val="28"/>
        </w:rPr>
        <w:t xml:space="preserve"> – URL:</w:t>
      </w:r>
    </w:p>
    <w:p w14:paraId="02C58C1E" w14:textId="036862E4" w:rsidR="008958E8" w:rsidRDefault="00000000" w:rsidP="00D42559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42" w:history="1">
        <w:r w:rsidR="008958E8" w:rsidRPr="008958E8">
          <w:rPr>
            <w:rStyle w:val="af5"/>
            <w:sz w:val="28"/>
          </w:rPr>
          <w:t>https://www.pycryptodome.org</w:t>
        </w:r>
      </w:hyperlink>
    </w:p>
    <w:p w14:paraId="56A6821E" w14:textId="0DCF4168" w:rsidR="003F40FF" w:rsidRDefault="003F40FF" w:rsidP="00D42559">
      <w:pPr>
        <w:pStyle w:val="a"/>
        <w:ind w:left="0" w:firstLine="709"/>
        <w:rPr>
          <w:sz w:val="28"/>
        </w:rPr>
      </w:pPr>
      <w:bookmarkStart w:id="37" w:name="Rfc8017"/>
      <w:r w:rsidRPr="003F40FF">
        <w:rPr>
          <w:sz w:val="28"/>
        </w:rPr>
        <w:t>RFC 8017 – URL:</w:t>
      </w:r>
    </w:p>
    <w:p w14:paraId="630CE2A9" w14:textId="319D7A42" w:rsidR="003F40FF" w:rsidRDefault="00000000" w:rsidP="00D42559">
      <w:pPr>
        <w:pStyle w:val="a"/>
        <w:numPr>
          <w:ilvl w:val="0"/>
          <w:numId w:val="0"/>
        </w:numPr>
        <w:ind w:firstLine="709"/>
        <w:rPr>
          <w:sz w:val="28"/>
        </w:rPr>
      </w:pPr>
      <w:hyperlink r:id="rId43" w:history="1">
        <w:r w:rsidR="003F40FF" w:rsidRPr="003F40FF">
          <w:rPr>
            <w:rStyle w:val="af5"/>
            <w:sz w:val="28"/>
          </w:rPr>
          <w:t>https://datatracker.ietf.org/doc/html/rfc8017</w:t>
        </w:r>
      </w:hyperlink>
    </w:p>
    <w:p w14:paraId="0167F18C" w14:textId="61B2ADEB" w:rsidR="000440AA" w:rsidRPr="002239F5" w:rsidRDefault="000440AA" w:rsidP="00D42559">
      <w:pPr>
        <w:pStyle w:val="a"/>
        <w:ind w:left="0" w:firstLine="709"/>
        <w:rPr>
          <w:sz w:val="28"/>
        </w:rPr>
      </w:pPr>
      <w:bookmarkStart w:id="38" w:name="ieee1363"/>
      <w:bookmarkEnd w:id="37"/>
      <w:r w:rsidRPr="000440AA">
        <w:rPr>
          <w:sz w:val="28"/>
        </w:rPr>
        <w:t>1363-2000 - IEEE Standard Specifications for Public-Key Cryptography</w:t>
      </w:r>
      <w:r w:rsidR="002239F5" w:rsidRPr="002239F5">
        <w:rPr>
          <w:sz w:val="28"/>
        </w:rPr>
        <w:t xml:space="preserve"> </w:t>
      </w:r>
      <w:r w:rsidR="002239F5" w:rsidRPr="003F40FF">
        <w:rPr>
          <w:sz w:val="28"/>
        </w:rPr>
        <w:t>– URL:</w:t>
      </w:r>
    </w:p>
    <w:p w14:paraId="46DF47DD" w14:textId="567BE34A" w:rsidR="000440AA" w:rsidRDefault="00000000" w:rsidP="00D42559">
      <w:pPr>
        <w:pStyle w:val="a"/>
        <w:numPr>
          <w:ilvl w:val="0"/>
          <w:numId w:val="0"/>
        </w:numPr>
        <w:ind w:firstLine="709"/>
        <w:rPr>
          <w:rStyle w:val="af5"/>
          <w:sz w:val="28"/>
        </w:rPr>
      </w:pPr>
      <w:hyperlink r:id="rId44" w:history="1">
        <w:r w:rsidR="000440AA" w:rsidRPr="000440AA">
          <w:rPr>
            <w:rStyle w:val="af5"/>
            <w:sz w:val="28"/>
          </w:rPr>
          <w:t>https://ieeexplore.ieee.org/document/891000</w:t>
        </w:r>
      </w:hyperlink>
    </w:p>
    <w:p w14:paraId="32616D71" w14:textId="77777777" w:rsidR="002239F5" w:rsidRDefault="002239F5" w:rsidP="00D42559">
      <w:pPr>
        <w:pStyle w:val="a"/>
        <w:ind w:left="0" w:firstLine="709"/>
        <w:rPr>
          <w:sz w:val="28"/>
        </w:rPr>
      </w:pPr>
      <w:bookmarkStart w:id="39" w:name="FIPSPUB186_4"/>
      <w:r w:rsidRPr="002239F5">
        <w:rPr>
          <w:sz w:val="28"/>
        </w:rPr>
        <w:t xml:space="preserve">FIPS PUB 186-4 </w:t>
      </w:r>
      <w:r w:rsidRPr="003F40FF">
        <w:rPr>
          <w:sz w:val="28"/>
        </w:rPr>
        <w:t>– URL:</w:t>
      </w:r>
    </w:p>
    <w:p w14:paraId="69CB6CE4" w14:textId="734B6EF5" w:rsidR="002239F5" w:rsidRDefault="00000000" w:rsidP="00D42559">
      <w:pPr>
        <w:pStyle w:val="a"/>
        <w:numPr>
          <w:ilvl w:val="0"/>
          <w:numId w:val="0"/>
        </w:numPr>
        <w:ind w:left="709" w:firstLine="709"/>
        <w:rPr>
          <w:sz w:val="28"/>
        </w:rPr>
      </w:pPr>
      <w:hyperlink r:id="rId45" w:history="1">
        <w:r w:rsidR="002239F5" w:rsidRPr="00967D43">
          <w:rPr>
            <w:rStyle w:val="af5"/>
            <w:sz w:val="28"/>
          </w:rPr>
          <w:t>https://nvlpubs.nist.gov/nistpubs/FIPS/NIST.FIPS.186-4.pdf</w:t>
        </w:r>
      </w:hyperlink>
    </w:p>
    <w:p w14:paraId="2FECB287" w14:textId="6279E1EB" w:rsidR="002239F5" w:rsidRPr="002239F5" w:rsidRDefault="002239F5" w:rsidP="00D42559">
      <w:pPr>
        <w:pStyle w:val="a"/>
        <w:ind w:left="0" w:firstLine="709"/>
        <w:rPr>
          <w:sz w:val="28"/>
        </w:rPr>
      </w:pPr>
      <w:bookmarkStart w:id="40" w:name="RFC8032"/>
      <w:r w:rsidRPr="002239F5">
        <w:rPr>
          <w:sz w:val="28"/>
        </w:rPr>
        <w:t xml:space="preserve">RFC8032 </w:t>
      </w:r>
      <w:r w:rsidRPr="003F40FF">
        <w:rPr>
          <w:sz w:val="28"/>
        </w:rPr>
        <w:t>– URL:</w:t>
      </w:r>
    </w:p>
    <w:p w14:paraId="78DCD57A" w14:textId="125DF482" w:rsidR="002239F5" w:rsidRDefault="00000000" w:rsidP="00D42559">
      <w:pPr>
        <w:pStyle w:val="a"/>
        <w:numPr>
          <w:ilvl w:val="0"/>
          <w:numId w:val="0"/>
        </w:numPr>
        <w:ind w:left="709" w:firstLine="709"/>
        <w:rPr>
          <w:rStyle w:val="af5"/>
          <w:sz w:val="28"/>
        </w:rPr>
      </w:pPr>
      <w:hyperlink r:id="rId46" w:history="1">
        <w:r w:rsidR="002239F5" w:rsidRPr="00967D43">
          <w:rPr>
            <w:rStyle w:val="af5"/>
            <w:sz w:val="28"/>
          </w:rPr>
          <w:t>https://datatracker.ietf.org/doc/html/rfc8032</w:t>
        </w:r>
      </w:hyperlink>
    </w:p>
    <w:p w14:paraId="1F091129" w14:textId="40B280AA" w:rsidR="009929D2" w:rsidRPr="00E20871" w:rsidRDefault="009929D2" w:rsidP="00D42559">
      <w:pPr>
        <w:pStyle w:val="a"/>
        <w:ind w:left="0" w:firstLine="709"/>
        <w:rPr>
          <w:sz w:val="28"/>
          <w:szCs w:val="28"/>
        </w:rPr>
      </w:pPr>
      <w:bookmarkStart w:id="41" w:name="Desm"/>
      <w:proofErr w:type="spellStart"/>
      <w:r w:rsidRPr="00E20871">
        <w:rPr>
          <w:sz w:val="28"/>
          <w:szCs w:val="28"/>
        </w:rPr>
        <w:t>Desmedt</w:t>
      </w:r>
      <w:proofErr w:type="spellEnd"/>
      <w:r w:rsidRPr="00E20871">
        <w:rPr>
          <w:sz w:val="28"/>
          <w:szCs w:val="28"/>
        </w:rPr>
        <w:t xml:space="preserve">, Y. and A. </w:t>
      </w:r>
      <w:proofErr w:type="spellStart"/>
      <w:r w:rsidRPr="00E20871">
        <w:rPr>
          <w:sz w:val="28"/>
          <w:szCs w:val="28"/>
        </w:rPr>
        <w:t>Odlyzko</w:t>
      </w:r>
      <w:proofErr w:type="spellEnd"/>
      <w:r w:rsidRPr="00E20871">
        <w:rPr>
          <w:sz w:val="28"/>
          <w:szCs w:val="28"/>
        </w:rPr>
        <w:t>, "A Chosen Text Attack on the</w:t>
      </w:r>
    </w:p>
    <w:p w14:paraId="39E42657" w14:textId="1500A0D7" w:rsidR="009929D2" w:rsidRPr="009929D2" w:rsidRDefault="009929D2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9929D2">
        <w:rPr>
          <w:sz w:val="28"/>
          <w:szCs w:val="28"/>
        </w:rPr>
        <w:t>RSA Cryptosystem and Some Discrete Logarithm Schemes",</w:t>
      </w:r>
    </w:p>
    <w:p w14:paraId="009FA649" w14:textId="54270D9A" w:rsidR="009929D2" w:rsidRPr="009929D2" w:rsidRDefault="009929D2" w:rsidP="00D42559">
      <w:pPr>
        <w:pStyle w:val="a"/>
        <w:numPr>
          <w:ilvl w:val="0"/>
          <w:numId w:val="0"/>
        </w:numPr>
        <w:ind w:left="928" w:firstLine="709"/>
        <w:rPr>
          <w:sz w:val="28"/>
          <w:szCs w:val="28"/>
        </w:rPr>
      </w:pPr>
      <w:r w:rsidRPr="009929D2">
        <w:rPr>
          <w:sz w:val="28"/>
          <w:szCs w:val="28"/>
        </w:rPr>
        <w:t>Lecture Notes in Computer Science, Volume 218, pp.</w:t>
      </w:r>
    </w:p>
    <w:p w14:paraId="07BAE75C" w14:textId="7941C14E" w:rsidR="009929D2" w:rsidRDefault="009929D2" w:rsidP="00D42559">
      <w:pPr>
        <w:pStyle w:val="a"/>
        <w:numPr>
          <w:ilvl w:val="0"/>
          <w:numId w:val="0"/>
        </w:numPr>
        <w:ind w:left="928" w:firstLine="709"/>
        <w:rPr>
          <w:sz w:val="28"/>
        </w:rPr>
      </w:pPr>
      <w:r w:rsidRPr="00E20871">
        <w:rPr>
          <w:sz w:val="28"/>
          <w:szCs w:val="28"/>
        </w:rPr>
        <w:t xml:space="preserve">516-522, 1985. </w:t>
      </w:r>
      <w:r w:rsidRPr="003F40FF">
        <w:rPr>
          <w:sz w:val="28"/>
        </w:rPr>
        <w:t>– URL:</w:t>
      </w:r>
    </w:p>
    <w:p w14:paraId="6DB8DFC6" w14:textId="0E623820" w:rsidR="009929D2" w:rsidRPr="009929D2" w:rsidRDefault="00000000" w:rsidP="00D42559">
      <w:pPr>
        <w:pStyle w:val="a"/>
        <w:numPr>
          <w:ilvl w:val="0"/>
          <w:numId w:val="0"/>
        </w:numPr>
        <w:ind w:left="928" w:firstLine="709"/>
        <w:rPr>
          <w:sz w:val="28"/>
          <w:szCs w:val="28"/>
        </w:rPr>
      </w:pPr>
      <w:hyperlink r:id="rId47" w:history="1">
        <w:r w:rsidR="009929D2" w:rsidRPr="009929D2">
          <w:rPr>
            <w:rStyle w:val="af5"/>
            <w:sz w:val="28"/>
            <w:szCs w:val="28"/>
          </w:rPr>
          <w:t>https://link.springer.com/chapter/10.1007/3-540-39799-x_40</w:t>
        </w:r>
      </w:hyperlink>
    </w:p>
    <w:p w14:paraId="4AA6C507" w14:textId="77777777" w:rsidR="009929D2" w:rsidRPr="00E20871" w:rsidRDefault="009929D2" w:rsidP="00D42559">
      <w:pPr>
        <w:pStyle w:val="a"/>
        <w:ind w:left="0" w:firstLine="709"/>
        <w:rPr>
          <w:sz w:val="28"/>
          <w:szCs w:val="28"/>
        </w:rPr>
      </w:pPr>
      <w:bookmarkStart w:id="42" w:name="coron_nacche"/>
      <w:bookmarkEnd w:id="41"/>
      <w:proofErr w:type="spellStart"/>
      <w:r w:rsidRPr="00E20871">
        <w:rPr>
          <w:sz w:val="28"/>
          <w:szCs w:val="28"/>
        </w:rPr>
        <w:t>Coron</w:t>
      </w:r>
      <w:proofErr w:type="spellEnd"/>
      <w:r w:rsidRPr="00E20871">
        <w:rPr>
          <w:sz w:val="28"/>
          <w:szCs w:val="28"/>
        </w:rPr>
        <w:t xml:space="preserve">, J., </w:t>
      </w:r>
      <w:proofErr w:type="spellStart"/>
      <w:r w:rsidRPr="00E20871">
        <w:rPr>
          <w:sz w:val="28"/>
          <w:szCs w:val="28"/>
        </w:rPr>
        <w:t>Naccache</w:t>
      </w:r>
      <w:proofErr w:type="spellEnd"/>
      <w:r w:rsidRPr="00E20871">
        <w:rPr>
          <w:sz w:val="28"/>
          <w:szCs w:val="28"/>
        </w:rPr>
        <w:t>, D., and J. Stern, "On the Security of</w:t>
      </w:r>
    </w:p>
    <w:p w14:paraId="7AE1864B" w14:textId="76159232" w:rsidR="009929D2" w:rsidRPr="00DC7530" w:rsidRDefault="009929D2" w:rsidP="00D42559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DC7530">
        <w:rPr>
          <w:sz w:val="28"/>
          <w:szCs w:val="28"/>
        </w:rPr>
        <w:t>RSA Padding", Lecture Notes in Computer Science, Volume</w:t>
      </w:r>
    </w:p>
    <w:p w14:paraId="38E9D98B" w14:textId="34968512" w:rsidR="009929D2" w:rsidRPr="00E20871" w:rsidRDefault="009929D2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E20871">
        <w:rPr>
          <w:sz w:val="28"/>
          <w:szCs w:val="28"/>
        </w:rPr>
        <w:t>1666, pp. 1-18, DOI 10.1007/3-540-48405-1_1, December</w:t>
      </w:r>
    </w:p>
    <w:p w14:paraId="7E4B6B5B" w14:textId="44E2BC14" w:rsidR="009929D2" w:rsidRPr="00E20871" w:rsidRDefault="009929D2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E20871">
        <w:rPr>
          <w:sz w:val="28"/>
          <w:szCs w:val="28"/>
        </w:rPr>
        <w:t>1999.</w:t>
      </w:r>
      <w:r w:rsidR="00DC7530" w:rsidRPr="00E20871">
        <w:rPr>
          <w:sz w:val="28"/>
          <w:szCs w:val="28"/>
        </w:rPr>
        <w:t xml:space="preserve"> </w:t>
      </w:r>
      <w:r w:rsidR="00DC7530" w:rsidRPr="003F40FF">
        <w:rPr>
          <w:sz w:val="28"/>
        </w:rPr>
        <w:t>– URL:</w:t>
      </w:r>
    </w:p>
    <w:p w14:paraId="1A05EEAB" w14:textId="63BD9283" w:rsidR="009929D2" w:rsidRDefault="00000000" w:rsidP="00D42559">
      <w:pPr>
        <w:pStyle w:val="a"/>
        <w:numPr>
          <w:ilvl w:val="0"/>
          <w:numId w:val="0"/>
        </w:numPr>
        <w:ind w:left="928" w:firstLine="709"/>
      </w:pPr>
      <w:hyperlink r:id="rId48" w:history="1">
        <w:r w:rsidR="009929D2" w:rsidRPr="009929D2">
          <w:rPr>
            <w:rStyle w:val="af5"/>
          </w:rPr>
          <w:t>https://link.springer.com/chapter/10.1007/3-540-48405-1_1</w:t>
        </w:r>
      </w:hyperlink>
    </w:p>
    <w:p w14:paraId="7BFA8135" w14:textId="77777777" w:rsidR="00DC7530" w:rsidRPr="00E20871" w:rsidRDefault="00DC7530" w:rsidP="00D42559">
      <w:pPr>
        <w:pStyle w:val="a"/>
        <w:ind w:left="0" w:firstLine="709"/>
        <w:rPr>
          <w:sz w:val="28"/>
          <w:szCs w:val="28"/>
        </w:rPr>
      </w:pPr>
      <w:bookmarkStart w:id="43" w:name="forgery"/>
      <w:r w:rsidRPr="00E20871">
        <w:rPr>
          <w:sz w:val="28"/>
          <w:szCs w:val="28"/>
        </w:rPr>
        <w:t xml:space="preserve">Coppersmith, D., Halevi, S., and C. </w:t>
      </w:r>
      <w:proofErr w:type="spellStart"/>
      <w:r w:rsidRPr="00E20871">
        <w:rPr>
          <w:sz w:val="28"/>
          <w:szCs w:val="28"/>
        </w:rPr>
        <w:t>Jutla</w:t>
      </w:r>
      <w:proofErr w:type="spellEnd"/>
      <w:r w:rsidRPr="00E20871">
        <w:rPr>
          <w:sz w:val="28"/>
          <w:szCs w:val="28"/>
        </w:rPr>
        <w:t>, "ISO 9796-1 and</w:t>
      </w:r>
    </w:p>
    <w:p w14:paraId="543BBCFF" w14:textId="62BDB15C" w:rsidR="00DC7530" w:rsidRP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r w:rsidRPr="00DC7530">
        <w:rPr>
          <w:sz w:val="28"/>
          <w:szCs w:val="28"/>
        </w:rPr>
        <w:t>the new forgery strategy", rump session of Crypto, August</w:t>
      </w:r>
    </w:p>
    <w:p w14:paraId="7AAA87F0" w14:textId="1504E51D" w:rsid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</w:rPr>
      </w:pPr>
      <w:r w:rsidRPr="00E20871">
        <w:rPr>
          <w:sz w:val="28"/>
          <w:szCs w:val="28"/>
        </w:rPr>
        <w:t>1999.</w:t>
      </w:r>
      <w:r w:rsidRPr="00DC7530">
        <w:rPr>
          <w:sz w:val="28"/>
        </w:rPr>
        <w:t xml:space="preserve"> </w:t>
      </w:r>
      <w:r w:rsidRPr="003F40FF">
        <w:rPr>
          <w:sz w:val="28"/>
        </w:rPr>
        <w:t>– URL:</w:t>
      </w:r>
    </w:p>
    <w:p w14:paraId="77D64EB1" w14:textId="6E952368" w:rsidR="00DC7530" w:rsidRPr="00DC7530" w:rsidRDefault="00000000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  <w:hyperlink r:id="rId49" w:history="1">
        <w:r w:rsidR="00DC7530" w:rsidRPr="00DC7530">
          <w:rPr>
            <w:rStyle w:val="af5"/>
            <w:sz w:val="28"/>
            <w:szCs w:val="28"/>
          </w:rPr>
          <w:t>http://mpqs.free.fr/attack9796.pdf</w:t>
        </w:r>
      </w:hyperlink>
    </w:p>
    <w:bookmarkEnd w:id="43"/>
    <w:p w14:paraId="3BCE9384" w14:textId="77777777" w:rsidR="00DC7530" w:rsidRPr="00DC7530" w:rsidRDefault="00DC7530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</w:p>
    <w:p w14:paraId="290B0E24" w14:textId="77777777" w:rsidR="00553A58" w:rsidRPr="00302CE2" w:rsidRDefault="00553A58" w:rsidP="00D42559">
      <w:pPr>
        <w:pStyle w:val="a"/>
        <w:ind w:left="0" w:firstLine="709"/>
        <w:rPr>
          <w:sz w:val="28"/>
          <w:szCs w:val="28"/>
        </w:rPr>
      </w:pPr>
      <w:bookmarkStart w:id="44" w:name="rsarabin"/>
      <w:bookmarkEnd w:id="34"/>
      <w:bookmarkEnd w:id="35"/>
      <w:bookmarkEnd w:id="36"/>
      <w:bookmarkEnd w:id="38"/>
      <w:bookmarkEnd w:id="39"/>
      <w:bookmarkEnd w:id="40"/>
      <w:bookmarkEnd w:id="42"/>
      <w:proofErr w:type="spellStart"/>
      <w:r w:rsidRPr="00302CE2">
        <w:rPr>
          <w:sz w:val="28"/>
          <w:szCs w:val="28"/>
        </w:rPr>
        <w:t>Bellare</w:t>
      </w:r>
      <w:proofErr w:type="spellEnd"/>
      <w:r w:rsidRPr="00302CE2">
        <w:rPr>
          <w:sz w:val="28"/>
          <w:szCs w:val="28"/>
        </w:rPr>
        <w:t xml:space="preserve">, M. and P. </w:t>
      </w:r>
      <w:proofErr w:type="spellStart"/>
      <w:r w:rsidRPr="00302CE2">
        <w:rPr>
          <w:sz w:val="28"/>
          <w:szCs w:val="28"/>
        </w:rPr>
        <w:t>Rogaway</w:t>
      </w:r>
      <w:proofErr w:type="spellEnd"/>
      <w:r w:rsidRPr="00302CE2">
        <w:rPr>
          <w:sz w:val="28"/>
          <w:szCs w:val="28"/>
        </w:rPr>
        <w:t>, "The Exact Security of Digital</w:t>
      </w:r>
    </w:p>
    <w:p w14:paraId="282A5525" w14:textId="5FD3B3AA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553A58">
        <w:rPr>
          <w:sz w:val="28"/>
          <w:szCs w:val="28"/>
        </w:rPr>
        <w:t>Signatures - How to Sign with RSA and Rabin", Lecture</w:t>
      </w:r>
    </w:p>
    <w:p w14:paraId="7B112CA7" w14:textId="57A05B6C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553A58">
        <w:rPr>
          <w:sz w:val="28"/>
          <w:szCs w:val="28"/>
        </w:rPr>
        <w:t>Notes in Computer Science, Volume 1070, pp. 399-416,</w:t>
      </w:r>
    </w:p>
    <w:p w14:paraId="5CEAF60E" w14:textId="2EA0743E" w:rsidR="00553A58" w:rsidRDefault="00553A58" w:rsidP="00D42559">
      <w:pPr>
        <w:pStyle w:val="a"/>
        <w:numPr>
          <w:ilvl w:val="0"/>
          <w:numId w:val="0"/>
        </w:numPr>
        <w:ind w:left="568" w:firstLine="709"/>
      </w:pPr>
      <w:r w:rsidRPr="00553A58">
        <w:rPr>
          <w:sz w:val="28"/>
          <w:szCs w:val="28"/>
        </w:rPr>
        <w:t>DOI 10.1007/3-540-68339-9_34, 1996</w:t>
      </w:r>
      <w:r>
        <w:t xml:space="preserve">. </w:t>
      </w:r>
      <w:r w:rsidRPr="003F40FF">
        <w:rPr>
          <w:sz w:val="28"/>
        </w:rPr>
        <w:t>– URL:</w:t>
      </w:r>
    </w:p>
    <w:p w14:paraId="4F78FAD1" w14:textId="785B6122" w:rsidR="00553A58" w:rsidRPr="00553A58" w:rsidRDefault="00553A58" w:rsidP="00D42559">
      <w:pPr>
        <w:pStyle w:val="a"/>
        <w:numPr>
          <w:ilvl w:val="0"/>
          <w:numId w:val="0"/>
        </w:numPr>
        <w:ind w:left="568" w:firstLine="709"/>
        <w:rPr>
          <w:rStyle w:val="af5"/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"https://link.springer.com/chapter/10.1007/3-540-68339-9_34"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Pr="00553A58">
        <w:rPr>
          <w:rStyle w:val="af5"/>
          <w:sz w:val="28"/>
          <w:szCs w:val="28"/>
        </w:rPr>
        <w:t>https://link.springer.com/chapter/10.1007/3-540-68339-9_34</w:t>
      </w:r>
    </w:p>
    <w:p w14:paraId="41960357" w14:textId="5C10A27C" w:rsidR="00302CE2" w:rsidRPr="00302CE2" w:rsidRDefault="00553A58" w:rsidP="00D42559">
      <w:pPr>
        <w:pStyle w:val="a"/>
        <w:ind w:left="0" w:firstLine="709"/>
        <w:rPr>
          <w:sz w:val="28"/>
          <w:szCs w:val="28"/>
        </w:rPr>
      </w:pPr>
      <w:r>
        <w:fldChar w:fldCharType="end"/>
      </w:r>
      <w:bookmarkStart w:id="45" w:name="eddsa2"/>
      <w:bookmarkEnd w:id="44"/>
      <w:r w:rsidR="00302CE2">
        <w:t xml:space="preserve"> </w:t>
      </w:r>
      <w:r w:rsidR="00302CE2" w:rsidRPr="00302CE2">
        <w:rPr>
          <w:sz w:val="28"/>
          <w:szCs w:val="28"/>
        </w:rPr>
        <w:t xml:space="preserve">Bernstein, D., </w:t>
      </w:r>
      <w:proofErr w:type="spellStart"/>
      <w:r w:rsidR="00302CE2" w:rsidRPr="00302CE2">
        <w:rPr>
          <w:sz w:val="28"/>
          <w:szCs w:val="28"/>
        </w:rPr>
        <w:t>Duif</w:t>
      </w:r>
      <w:proofErr w:type="spellEnd"/>
      <w:r w:rsidR="00302CE2" w:rsidRPr="00302CE2">
        <w:rPr>
          <w:sz w:val="28"/>
          <w:szCs w:val="28"/>
        </w:rPr>
        <w:t>, N., Lange, T., Schwabe, P., and B.</w:t>
      </w:r>
    </w:p>
    <w:p w14:paraId="330AFDF8" w14:textId="245AA7D5" w:rsidR="00302CE2" w:rsidRPr="00302CE2" w:rsidRDefault="00302CE2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302CE2">
        <w:rPr>
          <w:sz w:val="28"/>
          <w:szCs w:val="28"/>
        </w:rPr>
        <w:t>Yang, "High-speed high-security signatures",</w:t>
      </w:r>
    </w:p>
    <w:p w14:paraId="47BDD302" w14:textId="44E56BCC" w:rsidR="00302CE2" w:rsidRDefault="00302CE2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r w:rsidRPr="00302CE2">
        <w:rPr>
          <w:sz w:val="28"/>
          <w:szCs w:val="28"/>
        </w:rPr>
        <w:t>DOI 10.1007/978-3-642-23951-9_9, September 2011,</w:t>
      </w:r>
    </w:p>
    <w:p w14:paraId="30654DA6" w14:textId="2215E477" w:rsidR="00302CE2" w:rsidRPr="00302CE2" w:rsidRDefault="00000000" w:rsidP="00D42559">
      <w:pPr>
        <w:pStyle w:val="a"/>
        <w:numPr>
          <w:ilvl w:val="0"/>
          <w:numId w:val="0"/>
        </w:numPr>
        <w:ind w:left="568" w:firstLine="709"/>
        <w:rPr>
          <w:sz w:val="28"/>
          <w:szCs w:val="28"/>
        </w:rPr>
      </w:pPr>
      <w:hyperlink r:id="rId50" w:history="1">
        <w:r w:rsidR="00302CE2" w:rsidRPr="00302CE2">
          <w:rPr>
            <w:rStyle w:val="af5"/>
            <w:sz w:val="28"/>
            <w:szCs w:val="28"/>
          </w:rPr>
          <w:t>http://ed25519.cr.yp.to/ed25519-20110926.pdf</w:t>
        </w:r>
      </w:hyperlink>
    </w:p>
    <w:bookmarkEnd w:id="45"/>
    <w:p w14:paraId="2E89B9A9" w14:textId="75DE1249" w:rsidR="00553A58" w:rsidRPr="00BB0B92" w:rsidRDefault="00553A58" w:rsidP="00345558">
      <w:pPr>
        <w:pStyle w:val="a"/>
        <w:numPr>
          <w:ilvl w:val="0"/>
          <w:numId w:val="0"/>
        </w:numPr>
        <w:ind w:left="928" w:hanging="360"/>
      </w:pPr>
    </w:p>
    <w:p w14:paraId="0C0C3C1F" w14:textId="64AA4152" w:rsidR="00E774DD" w:rsidRPr="00BB0B92" w:rsidRDefault="00E774DD" w:rsidP="00D42559">
      <w:pPr>
        <w:pStyle w:val="a"/>
        <w:numPr>
          <w:ilvl w:val="0"/>
          <w:numId w:val="0"/>
        </w:numPr>
        <w:ind w:left="709" w:firstLine="709"/>
        <w:rPr>
          <w:sz w:val="28"/>
          <w:szCs w:val="28"/>
        </w:rPr>
      </w:pPr>
    </w:p>
    <w:sectPr w:rsidR="00E774DD" w:rsidRPr="00BB0B92" w:rsidSect="00846590">
      <w:pgSz w:w="11906" w:h="16838"/>
      <w:pgMar w:top="1134" w:right="850" w:bottom="1134" w:left="1701" w:header="708" w:footer="422" w:gutter="0"/>
      <w:pgNumType w:start="2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Sergey Taranov" w:date="2023-04-25T17:37:00Z" w:initials="ST">
    <w:p w14:paraId="058F04F2" w14:textId="5768855C" w:rsidR="00E20871" w:rsidRDefault="00E20871">
      <w:pPr>
        <w:pStyle w:val="afe"/>
      </w:pPr>
      <w:r>
        <w:rPr>
          <w:rStyle w:val="afd"/>
        </w:rPr>
        <w:annotationRef/>
      </w:r>
      <w:r>
        <w:t>У меня вместо этого слова крякозябра</w:t>
      </w:r>
    </w:p>
  </w:comment>
  <w:comment w:id="4" w:author="Pc_g" w:date="2023-04-21T22:27:00Z" w:initials="P">
    <w:p w14:paraId="5960D044" w14:textId="084D5547" w:rsidR="00E20871" w:rsidRPr="005F0AAF" w:rsidRDefault="00E20871" w:rsidP="005F0AAF">
      <w:pPr>
        <w:pStyle w:val="afe"/>
        <w:ind w:firstLine="0"/>
      </w:pPr>
      <w:r>
        <w:rPr>
          <w:rStyle w:val="afd"/>
        </w:rPr>
        <w:annotationRef/>
      </w:r>
      <w:r>
        <w:t>Отредактировать. Каждому алгоритму свой документ</w:t>
      </w:r>
    </w:p>
  </w:comment>
  <w:comment w:id="6" w:author="Sergey Taranov" w:date="2023-04-25T17:37:00Z" w:initials="ST">
    <w:p w14:paraId="5FD10D5C" w14:textId="5927451D" w:rsidR="00E20871" w:rsidRDefault="00E20871">
      <w:pPr>
        <w:pStyle w:val="afe"/>
      </w:pPr>
      <w:r>
        <w:rPr>
          <w:rStyle w:val="afd"/>
        </w:rPr>
        <w:annotationRef/>
      </w:r>
      <w:r>
        <w:t>Я не уверен, что допускается такой большой отступ между абзацами по ГОСТ. Насколько я помню отступ возможен только перед оглавлениями</w:t>
      </w:r>
    </w:p>
  </w:comment>
  <w:comment w:id="7" w:author="Sergey Taranov" w:date="2023-04-25T17:52:00Z" w:initials="ST">
    <w:p w14:paraId="44A4FFA5" w14:textId="52247E2F" w:rsidR="00E20871" w:rsidRDefault="00E20871">
      <w:pPr>
        <w:pStyle w:val="afe"/>
      </w:pPr>
      <w:r>
        <w:rPr>
          <w:rStyle w:val="afd"/>
        </w:rPr>
        <w:annotationRef/>
      </w:r>
      <w:r>
        <w:t>Здесь прямо напрашиваются ссылки</w:t>
      </w:r>
    </w:p>
  </w:comment>
  <w:comment w:id="8" w:author="Sergey Taranov" w:date="2023-04-25T17:53:00Z" w:initials="ST">
    <w:p w14:paraId="5D09B22E" w14:textId="0F2BA15F" w:rsidR="00E20871" w:rsidRDefault="00E20871">
      <w:pPr>
        <w:pStyle w:val="afe"/>
      </w:pPr>
      <w:r>
        <w:rPr>
          <w:rStyle w:val="afd"/>
        </w:rPr>
        <w:annotationRef/>
      </w:r>
      <w:r>
        <w:t>Что-то не так с деепричастным оборотом</w:t>
      </w:r>
    </w:p>
  </w:comment>
  <w:comment w:id="9" w:author="Sergey Taranov" w:date="2023-04-25T17:53:00Z" w:initials="ST">
    <w:p w14:paraId="6CC05FFF" w14:textId="601628FE" w:rsidR="00E20871" w:rsidRDefault="00E20871">
      <w:pPr>
        <w:pStyle w:val="afe"/>
      </w:pPr>
      <w:r>
        <w:rPr>
          <w:rStyle w:val="afd"/>
        </w:rPr>
        <w:annotationRef/>
      </w:r>
      <w:r>
        <w:t>Ссылки</w:t>
      </w:r>
    </w:p>
    <w:p w14:paraId="17DA784E" w14:textId="201F5303" w:rsidR="00E20871" w:rsidRDefault="00E20871" w:rsidP="009850FF">
      <w:pPr>
        <w:pStyle w:val="afe"/>
        <w:ind w:firstLine="0"/>
      </w:pPr>
    </w:p>
  </w:comment>
  <w:comment w:id="10" w:author="Sergey Taranov" w:date="2023-04-25T17:54:00Z" w:initials="ST">
    <w:p w14:paraId="4D2F8452" w14:textId="50DF4753" w:rsidR="00E20871" w:rsidRDefault="00E20871">
      <w:pPr>
        <w:pStyle w:val="afe"/>
      </w:pPr>
      <w:r>
        <w:rPr>
          <w:rStyle w:val="afd"/>
        </w:rPr>
        <w:annotationRef/>
      </w:r>
      <w:r>
        <w:t>Тут начало описание какого алгоритма – но какого непонятно</w:t>
      </w:r>
    </w:p>
  </w:comment>
  <w:comment w:id="11" w:author="Sergey Taranov" w:date="2023-04-25T17:57:00Z" w:initials="ST">
    <w:p w14:paraId="6B404216" w14:textId="77777777" w:rsidR="00E20871" w:rsidRDefault="00E20871">
      <w:pPr>
        <w:pStyle w:val="afe"/>
      </w:pPr>
      <w:r>
        <w:rPr>
          <w:rStyle w:val="afd"/>
        </w:rPr>
        <w:annotationRef/>
      </w:r>
      <w:r>
        <w:t xml:space="preserve">Вы и ниже в тексте огромное количество обозначений в виде функций. Это конечно классно, но не все они подробно описываются, например, в данном случае, что за алгоритм </w:t>
      </w:r>
      <w:r>
        <w:rPr>
          <w:lang w:val="en-US"/>
        </w:rPr>
        <w:t>RSA</w:t>
      </w:r>
      <w:r>
        <w:t xml:space="preserve">? Какой </w:t>
      </w:r>
      <w:r>
        <w:rPr>
          <w:lang w:val="en-US"/>
        </w:rPr>
        <w:t>padding</w:t>
      </w:r>
      <w:r w:rsidRPr="002E78C4">
        <w:t xml:space="preserve">, </w:t>
      </w:r>
      <w:r>
        <w:t xml:space="preserve">какая длина ключа? Подпись на основе </w:t>
      </w:r>
      <w:r>
        <w:rPr>
          <w:lang w:val="en-US"/>
        </w:rPr>
        <w:t>RSA</w:t>
      </w:r>
      <w:r w:rsidRPr="002E78C4">
        <w:t xml:space="preserve"> </w:t>
      </w:r>
      <w:r>
        <w:t>с сеансовым ключом или нет.</w:t>
      </w:r>
    </w:p>
    <w:p w14:paraId="3E33CC65" w14:textId="77777777" w:rsidR="00E20871" w:rsidRDefault="00E20871">
      <w:pPr>
        <w:pStyle w:val="afe"/>
      </w:pPr>
    </w:p>
    <w:p w14:paraId="6522FDC1" w14:textId="77777777" w:rsidR="00E20871" w:rsidRDefault="00E20871">
      <w:pPr>
        <w:pStyle w:val="afe"/>
      </w:pPr>
    </w:p>
    <w:p w14:paraId="20C00D33" w14:textId="400BDD59" w:rsidR="00E20871" w:rsidRPr="002E78C4" w:rsidRDefault="00E20871">
      <w:pPr>
        <w:pStyle w:val="afe"/>
      </w:pPr>
      <w:r>
        <w:t xml:space="preserve">То же самое касается функций </w:t>
      </w:r>
      <w:r>
        <w:rPr>
          <w:lang w:val="en-US"/>
        </w:rPr>
        <w:t>ENCODE</w:t>
      </w:r>
      <w:r w:rsidRPr="002E78C4">
        <w:t xml:space="preserve">, </w:t>
      </w:r>
      <w:r>
        <w:rPr>
          <w:lang w:val="en-US"/>
        </w:rPr>
        <w:t>EMSA</w:t>
      </w:r>
      <w:r w:rsidRPr="002E78C4">
        <w:t xml:space="preserve"> </w:t>
      </w:r>
      <w:r>
        <w:t>выше.</w:t>
      </w:r>
    </w:p>
  </w:comment>
  <w:comment w:id="14" w:author="Sergey Taranov" w:date="2023-04-25T18:03:00Z" w:initials="ST">
    <w:p w14:paraId="67E26D02" w14:textId="06FC7CE4" w:rsidR="00E20871" w:rsidRDefault="00E20871">
      <w:pPr>
        <w:pStyle w:val="afe"/>
      </w:pPr>
      <w:r>
        <w:rPr>
          <w:rStyle w:val="afd"/>
        </w:rPr>
        <w:annotationRef/>
      </w:r>
      <w:r>
        <w:t>Тут вероятно ошибка с переводом. Думаю лучше указать просто «стойкие хэш-функции», а то пойдут сейчас модификации в виде радикальных или либеральных хэш-функций)))</w:t>
      </w:r>
    </w:p>
  </w:comment>
  <w:comment w:id="15" w:author="Sergey Taranov" w:date="2023-04-25T18:09:00Z" w:initials="ST">
    <w:p w14:paraId="478DE114" w14:textId="62951AB6" w:rsidR="00E20871" w:rsidRDefault="00E20871">
      <w:pPr>
        <w:pStyle w:val="afe"/>
      </w:pPr>
      <w:r>
        <w:rPr>
          <w:rStyle w:val="afd"/>
        </w:rPr>
        <w:annotationRef/>
      </w:r>
      <w:r>
        <w:t>Еще одна «жертва» перевода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58F04F2" w15:done="1"/>
  <w15:commentEx w15:paraId="5960D044" w15:done="1"/>
  <w15:commentEx w15:paraId="5FD10D5C" w15:done="1"/>
  <w15:commentEx w15:paraId="44A4FFA5" w15:done="1"/>
  <w15:commentEx w15:paraId="5D09B22E" w15:done="1"/>
  <w15:commentEx w15:paraId="17DA784E" w15:done="1"/>
  <w15:commentEx w15:paraId="4D2F8452" w15:done="1"/>
  <w15:commentEx w15:paraId="20C00D33" w15:done="1"/>
  <w15:commentEx w15:paraId="67E26D02" w15:done="1"/>
  <w15:commentEx w15:paraId="478DE114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58F04F2" w16cid:durableId="27F28E3D"/>
  <w16cid:commentId w16cid:paraId="5960D044" w16cid:durableId="27ED8C36"/>
  <w16cid:commentId w16cid:paraId="5FD10D5C" w16cid:durableId="27F28E69"/>
  <w16cid:commentId w16cid:paraId="44A4FFA5" w16cid:durableId="27F291D8"/>
  <w16cid:commentId w16cid:paraId="5D09B22E" w16cid:durableId="27F2920F"/>
  <w16cid:commentId w16cid:paraId="17DA784E" w16cid:durableId="27F29237"/>
  <w16cid:commentId w16cid:paraId="4D2F8452" w16cid:durableId="27F29252"/>
  <w16cid:commentId w16cid:paraId="20C00D33" w16cid:durableId="27F29307"/>
  <w16cid:commentId w16cid:paraId="67E26D02" w16cid:durableId="27F29463"/>
  <w16cid:commentId w16cid:paraId="478DE114" w16cid:durableId="27F295C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BDB91" w14:textId="77777777" w:rsidR="00DD15EE" w:rsidRDefault="00DD15EE" w:rsidP="000C7726">
      <w:r>
        <w:separator/>
      </w:r>
    </w:p>
    <w:p w14:paraId="15F31176" w14:textId="77777777" w:rsidR="00DD15EE" w:rsidRDefault="00DD15EE" w:rsidP="000C7726"/>
  </w:endnote>
  <w:endnote w:type="continuationSeparator" w:id="0">
    <w:p w14:paraId="562633DD" w14:textId="77777777" w:rsidR="00DD15EE" w:rsidRDefault="00DD15EE" w:rsidP="000C7726">
      <w:r>
        <w:continuationSeparator/>
      </w:r>
    </w:p>
    <w:p w14:paraId="12A08C51" w14:textId="77777777" w:rsidR="00DD15EE" w:rsidRDefault="00DD15EE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9120B" w14:textId="5F48E6F9" w:rsidR="00E20871" w:rsidRDefault="00E20871" w:rsidP="000C7726">
    <w:pPr>
      <w:pStyle w:val="af1"/>
      <w:ind w:firstLine="0"/>
    </w:pPr>
  </w:p>
  <w:p w14:paraId="2C9F3B47" w14:textId="77777777" w:rsidR="00E20871" w:rsidRDefault="00E20871" w:rsidP="000C772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64D99" w14:textId="77777777" w:rsidR="00DD15EE" w:rsidRDefault="00DD15EE" w:rsidP="000C7726">
      <w:r>
        <w:separator/>
      </w:r>
    </w:p>
    <w:p w14:paraId="0C5BA0BB" w14:textId="77777777" w:rsidR="00DD15EE" w:rsidRDefault="00DD15EE" w:rsidP="000C7726"/>
  </w:footnote>
  <w:footnote w:type="continuationSeparator" w:id="0">
    <w:p w14:paraId="3D2965EC" w14:textId="77777777" w:rsidR="00DD15EE" w:rsidRDefault="00DD15EE" w:rsidP="000C7726">
      <w:r>
        <w:continuationSeparator/>
      </w:r>
    </w:p>
    <w:p w14:paraId="7837D7F0" w14:textId="77777777" w:rsidR="00DD15EE" w:rsidRDefault="00DD15EE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20F8E" w14:textId="77777777" w:rsidR="00E20871" w:rsidRPr="00424D2E" w:rsidRDefault="00E20871" w:rsidP="000C7726">
    <w:pPr>
      <w:pStyle w:val="af"/>
    </w:pPr>
  </w:p>
  <w:p w14:paraId="0493D856" w14:textId="77777777" w:rsidR="00E20871" w:rsidRDefault="00E20871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BFE"/>
    <w:multiLevelType w:val="hybridMultilevel"/>
    <w:tmpl w:val="441C33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BA2AE4"/>
    <w:multiLevelType w:val="multilevel"/>
    <w:tmpl w:val="52285BEE"/>
    <w:lvl w:ilvl="0">
      <w:start w:val="1"/>
      <w:numFmt w:val="decimal"/>
      <w:pStyle w:val="a"/>
      <w:lvlText w:val="%1."/>
      <w:lvlJc w:val="left"/>
      <w:pPr>
        <w:ind w:left="928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2008" w:hanging="360"/>
      </w:pPr>
    </w:lvl>
    <w:lvl w:ilvl="2">
      <w:start w:val="1"/>
      <w:numFmt w:val="lowerRoman"/>
      <w:lvlText w:val="%3."/>
      <w:lvlJc w:val="right"/>
      <w:pPr>
        <w:ind w:left="2728" w:hanging="180"/>
      </w:pPr>
    </w:lvl>
    <w:lvl w:ilvl="3">
      <w:start w:val="1"/>
      <w:numFmt w:val="decimal"/>
      <w:lvlText w:val="%4."/>
      <w:lvlJc w:val="left"/>
      <w:pPr>
        <w:ind w:left="3448" w:hanging="360"/>
      </w:pPr>
    </w:lvl>
    <w:lvl w:ilvl="4">
      <w:start w:val="1"/>
      <w:numFmt w:val="lowerLetter"/>
      <w:lvlText w:val="%5."/>
      <w:lvlJc w:val="left"/>
      <w:pPr>
        <w:ind w:left="4168" w:hanging="360"/>
      </w:pPr>
    </w:lvl>
    <w:lvl w:ilvl="5">
      <w:start w:val="1"/>
      <w:numFmt w:val="lowerRoman"/>
      <w:lvlText w:val="%6."/>
      <w:lvlJc w:val="right"/>
      <w:pPr>
        <w:ind w:left="4888" w:hanging="180"/>
      </w:pPr>
    </w:lvl>
    <w:lvl w:ilvl="6">
      <w:start w:val="1"/>
      <w:numFmt w:val="decimal"/>
      <w:lvlText w:val="%7."/>
      <w:lvlJc w:val="left"/>
      <w:pPr>
        <w:ind w:left="5608" w:hanging="360"/>
      </w:pPr>
    </w:lvl>
    <w:lvl w:ilvl="7">
      <w:start w:val="1"/>
      <w:numFmt w:val="lowerLetter"/>
      <w:lvlText w:val="%8."/>
      <w:lvlJc w:val="left"/>
      <w:pPr>
        <w:ind w:left="6328" w:hanging="360"/>
      </w:pPr>
    </w:lvl>
    <w:lvl w:ilvl="8">
      <w:start w:val="1"/>
      <w:numFmt w:val="lowerRoman"/>
      <w:lvlText w:val="%9."/>
      <w:lvlJc w:val="right"/>
      <w:pPr>
        <w:ind w:left="7048" w:hanging="180"/>
      </w:pPr>
    </w:lvl>
  </w:abstractNum>
  <w:abstractNum w:abstractNumId="2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F8145C"/>
    <w:multiLevelType w:val="hybridMultilevel"/>
    <w:tmpl w:val="4AD2BFF8"/>
    <w:lvl w:ilvl="0" w:tplc="15863ED8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1F467E"/>
    <w:multiLevelType w:val="hybridMultilevel"/>
    <w:tmpl w:val="E398E6E0"/>
    <w:lvl w:ilvl="0" w:tplc="C060C7A0">
      <w:start w:val="1"/>
      <w:numFmt w:val="decimal"/>
      <w:lvlText w:val="%1."/>
      <w:lvlJc w:val="left"/>
      <w:pPr>
        <w:ind w:left="117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6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7" w15:restartNumberingAfterBreak="0">
    <w:nsid w:val="4AC5313F"/>
    <w:multiLevelType w:val="hybridMultilevel"/>
    <w:tmpl w:val="0A2223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76ECF"/>
    <w:multiLevelType w:val="hybridMultilevel"/>
    <w:tmpl w:val="82488C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628D0D73"/>
    <w:multiLevelType w:val="hybridMultilevel"/>
    <w:tmpl w:val="2BEEB1A4"/>
    <w:lvl w:ilvl="0" w:tplc="04190001">
      <w:start w:val="1"/>
      <w:numFmt w:val="bullet"/>
      <w:lvlText w:val=""/>
      <w:lvlJc w:val="left"/>
      <w:pPr>
        <w:ind w:left="42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9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8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5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21" w:hanging="360"/>
      </w:pPr>
      <w:rPr>
        <w:rFonts w:ascii="Wingdings" w:hAnsi="Wingdings" w:hint="default"/>
      </w:rPr>
    </w:lvl>
  </w:abstractNum>
  <w:abstractNum w:abstractNumId="12" w15:restartNumberingAfterBreak="0">
    <w:nsid w:val="64A43312"/>
    <w:multiLevelType w:val="multilevel"/>
    <w:tmpl w:val="3FA0415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3551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69843384">
    <w:abstractNumId w:val="13"/>
  </w:num>
  <w:num w:numId="2" w16cid:durableId="1392385211">
    <w:abstractNumId w:val="1"/>
  </w:num>
  <w:num w:numId="3" w16cid:durableId="2104373529">
    <w:abstractNumId w:val="15"/>
  </w:num>
  <w:num w:numId="4" w16cid:durableId="1525827103">
    <w:abstractNumId w:val="5"/>
  </w:num>
  <w:num w:numId="5" w16cid:durableId="942802394">
    <w:abstractNumId w:val="2"/>
  </w:num>
  <w:num w:numId="6" w16cid:durableId="582573730">
    <w:abstractNumId w:val="8"/>
  </w:num>
  <w:num w:numId="7" w16cid:durableId="128941303">
    <w:abstractNumId w:val="14"/>
  </w:num>
  <w:num w:numId="8" w16cid:durableId="964888671">
    <w:abstractNumId w:val="6"/>
  </w:num>
  <w:num w:numId="9" w16cid:durableId="19007032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28087712">
    <w:abstractNumId w:val="10"/>
  </w:num>
  <w:num w:numId="11" w16cid:durableId="425884134">
    <w:abstractNumId w:val="3"/>
  </w:num>
  <w:num w:numId="12" w16cid:durableId="294720872">
    <w:abstractNumId w:val="5"/>
  </w:num>
  <w:num w:numId="13" w16cid:durableId="1111129162">
    <w:abstractNumId w:val="5"/>
  </w:num>
  <w:num w:numId="14" w16cid:durableId="499539251">
    <w:abstractNumId w:val="5"/>
  </w:num>
  <w:num w:numId="15" w16cid:durableId="2108498496">
    <w:abstractNumId w:val="5"/>
  </w:num>
  <w:num w:numId="16" w16cid:durableId="826480424">
    <w:abstractNumId w:val="5"/>
  </w:num>
  <w:num w:numId="17" w16cid:durableId="1656255787">
    <w:abstractNumId w:val="0"/>
  </w:num>
  <w:num w:numId="18" w16cid:durableId="490366087">
    <w:abstractNumId w:val="16"/>
  </w:num>
  <w:num w:numId="19" w16cid:durableId="1231237280">
    <w:abstractNumId w:val="11"/>
  </w:num>
  <w:num w:numId="20" w16cid:durableId="743839001">
    <w:abstractNumId w:val="7"/>
  </w:num>
  <w:num w:numId="21" w16cid:durableId="2080207253">
    <w:abstractNumId w:val="9"/>
  </w:num>
  <w:num w:numId="22" w16cid:durableId="724639482">
    <w:abstractNumId w:val="5"/>
  </w:num>
  <w:num w:numId="23" w16cid:durableId="1850441068">
    <w:abstractNumId w:val="5"/>
  </w:num>
  <w:num w:numId="24" w16cid:durableId="1673725535">
    <w:abstractNumId w:val="5"/>
  </w:num>
  <w:num w:numId="25" w16cid:durableId="187064834">
    <w:abstractNumId w:val="4"/>
  </w:num>
  <w:num w:numId="26" w16cid:durableId="1592474414">
    <w:abstractNumId w:val="12"/>
  </w:num>
  <w:num w:numId="27" w16cid:durableId="916286150">
    <w:abstractNumId w:val="5"/>
  </w:num>
  <w:num w:numId="28" w16cid:durableId="913052647">
    <w:abstractNumId w:val="5"/>
  </w:num>
  <w:num w:numId="29" w16cid:durableId="2134059519">
    <w:abstractNumId w:val="5"/>
  </w:num>
  <w:num w:numId="30" w16cid:durableId="1005326559">
    <w:abstractNumId w:val="1"/>
  </w:num>
  <w:num w:numId="31" w16cid:durableId="316105517">
    <w:abstractNumId w:val="1"/>
  </w:num>
  <w:num w:numId="32" w16cid:durableId="902451919">
    <w:abstractNumId w:val="1"/>
  </w:num>
  <w:num w:numId="33" w16cid:durableId="1440291926">
    <w:abstractNumId w:val="1"/>
  </w:num>
  <w:num w:numId="34" w16cid:durableId="1935166343">
    <w:abstractNumId w:val="1"/>
  </w:num>
  <w:num w:numId="35" w16cid:durableId="825510859">
    <w:abstractNumId w:val="1"/>
  </w:num>
  <w:num w:numId="36" w16cid:durableId="1855340277">
    <w:abstractNumId w:val="1"/>
  </w:num>
  <w:num w:numId="37" w16cid:durableId="187446654">
    <w:abstractNumId w:val="1"/>
  </w:num>
  <w:num w:numId="38" w16cid:durableId="1341198158">
    <w:abstractNumId w:val="1"/>
  </w:num>
  <w:num w:numId="39" w16cid:durableId="1516074145">
    <w:abstractNumId w:val="1"/>
  </w:num>
  <w:num w:numId="40" w16cid:durableId="1819498711">
    <w:abstractNumId w:val="5"/>
  </w:num>
  <w:num w:numId="41" w16cid:durableId="1931353331">
    <w:abstractNumId w:val="5"/>
  </w:num>
  <w:num w:numId="42" w16cid:durableId="121729091">
    <w:abstractNumId w:val="5"/>
  </w:num>
  <w:num w:numId="43" w16cid:durableId="1962610556">
    <w:abstractNumId w:val="5"/>
  </w:num>
  <w:num w:numId="44" w16cid:durableId="1927181241">
    <w:abstractNumId w:val="5"/>
  </w:num>
  <w:num w:numId="45" w16cid:durableId="75396039">
    <w:abstractNumId w:val="5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ey Taranov">
    <w15:presenceInfo w15:providerId="Windows Live" w15:userId="621063f14c58d0d2"/>
  </w15:person>
  <w15:person w15:author="Pc_g">
    <w15:presenceInfo w15:providerId="Windows Live" w15:userId="6a4f187a74170c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3641"/>
    <w:rsid w:val="000044CC"/>
    <w:rsid w:val="00014889"/>
    <w:rsid w:val="000160BD"/>
    <w:rsid w:val="000173FB"/>
    <w:rsid w:val="00020ADA"/>
    <w:rsid w:val="0002512B"/>
    <w:rsid w:val="000264A7"/>
    <w:rsid w:val="00026FA0"/>
    <w:rsid w:val="000309BE"/>
    <w:rsid w:val="0003283C"/>
    <w:rsid w:val="00033DB5"/>
    <w:rsid w:val="0003733D"/>
    <w:rsid w:val="000422BF"/>
    <w:rsid w:val="000422D2"/>
    <w:rsid w:val="00042D49"/>
    <w:rsid w:val="000440AA"/>
    <w:rsid w:val="000450E8"/>
    <w:rsid w:val="00047BB3"/>
    <w:rsid w:val="000500F7"/>
    <w:rsid w:val="00050675"/>
    <w:rsid w:val="00051904"/>
    <w:rsid w:val="00051C2A"/>
    <w:rsid w:val="00051D16"/>
    <w:rsid w:val="000525B7"/>
    <w:rsid w:val="00055182"/>
    <w:rsid w:val="00056385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1349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9FE"/>
    <w:rsid w:val="000B3DD9"/>
    <w:rsid w:val="000B5C6E"/>
    <w:rsid w:val="000B5E21"/>
    <w:rsid w:val="000B6998"/>
    <w:rsid w:val="000B7168"/>
    <w:rsid w:val="000C328C"/>
    <w:rsid w:val="000C4316"/>
    <w:rsid w:val="000C5854"/>
    <w:rsid w:val="000C7416"/>
    <w:rsid w:val="000C7726"/>
    <w:rsid w:val="000C7ABC"/>
    <w:rsid w:val="000C7AC2"/>
    <w:rsid w:val="000D0287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F1E9F"/>
    <w:rsid w:val="000F575A"/>
    <w:rsid w:val="000F7054"/>
    <w:rsid w:val="000F7D59"/>
    <w:rsid w:val="00102EC5"/>
    <w:rsid w:val="00104E94"/>
    <w:rsid w:val="00105445"/>
    <w:rsid w:val="00107BFF"/>
    <w:rsid w:val="00110F5A"/>
    <w:rsid w:val="001119EB"/>
    <w:rsid w:val="001145A2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695A"/>
    <w:rsid w:val="0012727E"/>
    <w:rsid w:val="001273A8"/>
    <w:rsid w:val="00130C4B"/>
    <w:rsid w:val="0013149E"/>
    <w:rsid w:val="0013166D"/>
    <w:rsid w:val="00133058"/>
    <w:rsid w:val="00133BC2"/>
    <w:rsid w:val="0013472E"/>
    <w:rsid w:val="0013637B"/>
    <w:rsid w:val="001363EA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417B"/>
    <w:rsid w:val="00174342"/>
    <w:rsid w:val="001746FD"/>
    <w:rsid w:val="00174A67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39F5"/>
    <w:rsid w:val="00225801"/>
    <w:rsid w:val="00226D76"/>
    <w:rsid w:val="002270FD"/>
    <w:rsid w:val="00227DB6"/>
    <w:rsid w:val="0023604C"/>
    <w:rsid w:val="002375C4"/>
    <w:rsid w:val="00237E14"/>
    <w:rsid w:val="00243084"/>
    <w:rsid w:val="00243F98"/>
    <w:rsid w:val="00246483"/>
    <w:rsid w:val="002479CC"/>
    <w:rsid w:val="0025233E"/>
    <w:rsid w:val="002528F7"/>
    <w:rsid w:val="00253BA9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A1"/>
    <w:rsid w:val="002976D5"/>
    <w:rsid w:val="002A15A3"/>
    <w:rsid w:val="002A15A9"/>
    <w:rsid w:val="002A1919"/>
    <w:rsid w:val="002A1968"/>
    <w:rsid w:val="002A1A9F"/>
    <w:rsid w:val="002A2186"/>
    <w:rsid w:val="002A2FE0"/>
    <w:rsid w:val="002A3B6D"/>
    <w:rsid w:val="002A6AC4"/>
    <w:rsid w:val="002A6BC3"/>
    <w:rsid w:val="002B1370"/>
    <w:rsid w:val="002B148D"/>
    <w:rsid w:val="002B1F5F"/>
    <w:rsid w:val="002B4031"/>
    <w:rsid w:val="002B4435"/>
    <w:rsid w:val="002B5B42"/>
    <w:rsid w:val="002C2153"/>
    <w:rsid w:val="002C35DB"/>
    <w:rsid w:val="002C405C"/>
    <w:rsid w:val="002C428D"/>
    <w:rsid w:val="002C5031"/>
    <w:rsid w:val="002C73D1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6D29"/>
    <w:rsid w:val="002E7489"/>
    <w:rsid w:val="002E78C4"/>
    <w:rsid w:val="002E7FBD"/>
    <w:rsid w:val="002F0085"/>
    <w:rsid w:val="002F1435"/>
    <w:rsid w:val="002F1CE6"/>
    <w:rsid w:val="002F32C8"/>
    <w:rsid w:val="002F346E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2CE2"/>
    <w:rsid w:val="00305A56"/>
    <w:rsid w:val="003107AC"/>
    <w:rsid w:val="00310A04"/>
    <w:rsid w:val="00310E5A"/>
    <w:rsid w:val="003110D0"/>
    <w:rsid w:val="00311504"/>
    <w:rsid w:val="0031202D"/>
    <w:rsid w:val="003126C9"/>
    <w:rsid w:val="00313A93"/>
    <w:rsid w:val="00314F53"/>
    <w:rsid w:val="00321C89"/>
    <w:rsid w:val="00322BCA"/>
    <w:rsid w:val="003265CC"/>
    <w:rsid w:val="003277ED"/>
    <w:rsid w:val="00331927"/>
    <w:rsid w:val="00333492"/>
    <w:rsid w:val="003338A7"/>
    <w:rsid w:val="00335F72"/>
    <w:rsid w:val="003369A7"/>
    <w:rsid w:val="00337F71"/>
    <w:rsid w:val="0034338A"/>
    <w:rsid w:val="00343A3F"/>
    <w:rsid w:val="00345225"/>
    <w:rsid w:val="0034537A"/>
    <w:rsid w:val="00345558"/>
    <w:rsid w:val="00345FFA"/>
    <w:rsid w:val="00346F41"/>
    <w:rsid w:val="003525D7"/>
    <w:rsid w:val="00352E42"/>
    <w:rsid w:val="0035371E"/>
    <w:rsid w:val="00355AF0"/>
    <w:rsid w:val="00355F80"/>
    <w:rsid w:val="003571B6"/>
    <w:rsid w:val="00357762"/>
    <w:rsid w:val="00357BF7"/>
    <w:rsid w:val="00360A78"/>
    <w:rsid w:val="00360DAD"/>
    <w:rsid w:val="00361C23"/>
    <w:rsid w:val="00361E9F"/>
    <w:rsid w:val="003623BF"/>
    <w:rsid w:val="00363BEB"/>
    <w:rsid w:val="00363C59"/>
    <w:rsid w:val="003644DB"/>
    <w:rsid w:val="00364C89"/>
    <w:rsid w:val="00367D12"/>
    <w:rsid w:val="00370D09"/>
    <w:rsid w:val="0037158F"/>
    <w:rsid w:val="00371F48"/>
    <w:rsid w:val="00372A69"/>
    <w:rsid w:val="00374042"/>
    <w:rsid w:val="00374320"/>
    <w:rsid w:val="0037561C"/>
    <w:rsid w:val="0037674E"/>
    <w:rsid w:val="00381CCC"/>
    <w:rsid w:val="0038536E"/>
    <w:rsid w:val="00387360"/>
    <w:rsid w:val="003875B1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0FEE"/>
    <w:rsid w:val="003C1E00"/>
    <w:rsid w:val="003C2527"/>
    <w:rsid w:val="003C27D7"/>
    <w:rsid w:val="003C4AFD"/>
    <w:rsid w:val="003C7DC1"/>
    <w:rsid w:val="003D0058"/>
    <w:rsid w:val="003D3D78"/>
    <w:rsid w:val="003D45C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40FF"/>
    <w:rsid w:val="00400567"/>
    <w:rsid w:val="00402B98"/>
    <w:rsid w:val="00403609"/>
    <w:rsid w:val="0040480E"/>
    <w:rsid w:val="00407366"/>
    <w:rsid w:val="00407746"/>
    <w:rsid w:val="00407860"/>
    <w:rsid w:val="00410B8C"/>
    <w:rsid w:val="00411951"/>
    <w:rsid w:val="00412DE1"/>
    <w:rsid w:val="00412E82"/>
    <w:rsid w:val="00413D10"/>
    <w:rsid w:val="00414DC6"/>
    <w:rsid w:val="00417067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E28"/>
    <w:rsid w:val="00446903"/>
    <w:rsid w:val="00451CFA"/>
    <w:rsid w:val="0045295E"/>
    <w:rsid w:val="00453D00"/>
    <w:rsid w:val="004548BF"/>
    <w:rsid w:val="00456238"/>
    <w:rsid w:val="00456AE7"/>
    <w:rsid w:val="00456BD9"/>
    <w:rsid w:val="00460566"/>
    <w:rsid w:val="00462367"/>
    <w:rsid w:val="00463241"/>
    <w:rsid w:val="004640C1"/>
    <w:rsid w:val="00464C03"/>
    <w:rsid w:val="00466105"/>
    <w:rsid w:val="00466991"/>
    <w:rsid w:val="004672F2"/>
    <w:rsid w:val="0046776C"/>
    <w:rsid w:val="00467B46"/>
    <w:rsid w:val="004700EF"/>
    <w:rsid w:val="004708FB"/>
    <w:rsid w:val="00471BF0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66A3"/>
    <w:rsid w:val="004869E5"/>
    <w:rsid w:val="0049114F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5C65"/>
    <w:rsid w:val="004A6AA7"/>
    <w:rsid w:val="004A6D81"/>
    <w:rsid w:val="004A7AD2"/>
    <w:rsid w:val="004B080F"/>
    <w:rsid w:val="004B2FDB"/>
    <w:rsid w:val="004B34E0"/>
    <w:rsid w:val="004B4E43"/>
    <w:rsid w:val="004B586F"/>
    <w:rsid w:val="004B5D52"/>
    <w:rsid w:val="004B65E4"/>
    <w:rsid w:val="004B73BC"/>
    <w:rsid w:val="004C1FD9"/>
    <w:rsid w:val="004C2271"/>
    <w:rsid w:val="004C230F"/>
    <w:rsid w:val="004C249B"/>
    <w:rsid w:val="004C2669"/>
    <w:rsid w:val="004C2701"/>
    <w:rsid w:val="004C37EC"/>
    <w:rsid w:val="004C47B2"/>
    <w:rsid w:val="004C5196"/>
    <w:rsid w:val="004C6FC6"/>
    <w:rsid w:val="004C7611"/>
    <w:rsid w:val="004D1074"/>
    <w:rsid w:val="004D329D"/>
    <w:rsid w:val="004D3796"/>
    <w:rsid w:val="004D4F6E"/>
    <w:rsid w:val="004D5547"/>
    <w:rsid w:val="004E03E7"/>
    <w:rsid w:val="004E0B96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346C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632"/>
    <w:rsid w:val="00516055"/>
    <w:rsid w:val="0051671C"/>
    <w:rsid w:val="005175A5"/>
    <w:rsid w:val="00520F82"/>
    <w:rsid w:val="00521962"/>
    <w:rsid w:val="00523BFB"/>
    <w:rsid w:val="005255CB"/>
    <w:rsid w:val="005307CD"/>
    <w:rsid w:val="00530F09"/>
    <w:rsid w:val="005340DF"/>
    <w:rsid w:val="00534EA8"/>
    <w:rsid w:val="0054060D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A58"/>
    <w:rsid w:val="00553CC4"/>
    <w:rsid w:val="00554FD6"/>
    <w:rsid w:val="00555904"/>
    <w:rsid w:val="00556699"/>
    <w:rsid w:val="00562F47"/>
    <w:rsid w:val="00564833"/>
    <w:rsid w:val="005650ED"/>
    <w:rsid w:val="00565E8E"/>
    <w:rsid w:val="005679E3"/>
    <w:rsid w:val="00567BCD"/>
    <w:rsid w:val="00567E24"/>
    <w:rsid w:val="00570258"/>
    <w:rsid w:val="00570654"/>
    <w:rsid w:val="0057439E"/>
    <w:rsid w:val="0057451D"/>
    <w:rsid w:val="005763A6"/>
    <w:rsid w:val="00577028"/>
    <w:rsid w:val="0058092D"/>
    <w:rsid w:val="00580DF4"/>
    <w:rsid w:val="00582D17"/>
    <w:rsid w:val="00583E41"/>
    <w:rsid w:val="00586E81"/>
    <w:rsid w:val="00587999"/>
    <w:rsid w:val="005916F8"/>
    <w:rsid w:val="00592015"/>
    <w:rsid w:val="00594247"/>
    <w:rsid w:val="00595298"/>
    <w:rsid w:val="005A1758"/>
    <w:rsid w:val="005A1888"/>
    <w:rsid w:val="005A292C"/>
    <w:rsid w:val="005A38C3"/>
    <w:rsid w:val="005A51D3"/>
    <w:rsid w:val="005A6B67"/>
    <w:rsid w:val="005A6EFA"/>
    <w:rsid w:val="005B13EF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7425"/>
    <w:rsid w:val="005C76EB"/>
    <w:rsid w:val="005D395D"/>
    <w:rsid w:val="005D4084"/>
    <w:rsid w:val="005D462E"/>
    <w:rsid w:val="005D51C5"/>
    <w:rsid w:val="005E0807"/>
    <w:rsid w:val="005E3377"/>
    <w:rsid w:val="005E352F"/>
    <w:rsid w:val="005E3F2D"/>
    <w:rsid w:val="005E5145"/>
    <w:rsid w:val="005E5E0D"/>
    <w:rsid w:val="005E75B0"/>
    <w:rsid w:val="005E7B11"/>
    <w:rsid w:val="005F0AAF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516E"/>
    <w:rsid w:val="006154F9"/>
    <w:rsid w:val="006158B9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6FA4"/>
    <w:rsid w:val="006574BB"/>
    <w:rsid w:val="00657A97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3E54"/>
    <w:rsid w:val="006740F0"/>
    <w:rsid w:val="00674221"/>
    <w:rsid w:val="006742D8"/>
    <w:rsid w:val="00674385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96059"/>
    <w:rsid w:val="006A021E"/>
    <w:rsid w:val="006A0628"/>
    <w:rsid w:val="006A08FA"/>
    <w:rsid w:val="006A2290"/>
    <w:rsid w:val="006A4548"/>
    <w:rsid w:val="006A4F80"/>
    <w:rsid w:val="006A5CD1"/>
    <w:rsid w:val="006A6CFD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ACA"/>
    <w:rsid w:val="006D697A"/>
    <w:rsid w:val="006E0C4E"/>
    <w:rsid w:val="006E0C59"/>
    <w:rsid w:val="006E2E98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3249"/>
    <w:rsid w:val="007638DB"/>
    <w:rsid w:val="007669E8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D77"/>
    <w:rsid w:val="00783E81"/>
    <w:rsid w:val="007844E6"/>
    <w:rsid w:val="00784E51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A0801"/>
    <w:rsid w:val="007A0FCA"/>
    <w:rsid w:val="007A1A63"/>
    <w:rsid w:val="007A2A66"/>
    <w:rsid w:val="007A3B9D"/>
    <w:rsid w:val="007A424B"/>
    <w:rsid w:val="007A52E0"/>
    <w:rsid w:val="007A5DF8"/>
    <w:rsid w:val="007A7040"/>
    <w:rsid w:val="007A7906"/>
    <w:rsid w:val="007B20B1"/>
    <w:rsid w:val="007B3EF9"/>
    <w:rsid w:val="007B6316"/>
    <w:rsid w:val="007C0451"/>
    <w:rsid w:val="007C1444"/>
    <w:rsid w:val="007C1E9F"/>
    <w:rsid w:val="007C6602"/>
    <w:rsid w:val="007D0F8C"/>
    <w:rsid w:val="007D1E3E"/>
    <w:rsid w:val="007D5AA9"/>
    <w:rsid w:val="007D6A0F"/>
    <w:rsid w:val="007E1DE7"/>
    <w:rsid w:val="007E1F54"/>
    <w:rsid w:val="007E2B42"/>
    <w:rsid w:val="007E3B9A"/>
    <w:rsid w:val="007E4ACB"/>
    <w:rsid w:val="007E5BD9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6083"/>
    <w:rsid w:val="0080669C"/>
    <w:rsid w:val="00812359"/>
    <w:rsid w:val="008130EB"/>
    <w:rsid w:val="008136EC"/>
    <w:rsid w:val="00813AE4"/>
    <w:rsid w:val="00813BC4"/>
    <w:rsid w:val="008148DA"/>
    <w:rsid w:val="00815D84"/>
    <w:rsid w:val="008211A6"/>
    <w:rsid w:val="0082142A"/>
    <w:rsid w:val="00822525"/>
    <w:rsid w:val="0082274D"/>
    <w:rsid w:val="00823B09"/>
    <w:rsid w:val="00823C6E"/>
    <w:rsid w:val="00826E17"/>
    <w:rsid w:val="00833614"/>
    <w:rsid w:val="00834447"/>
    <w:rsid w:val="00834572"/>
    <w:rsid w:val="0083470E"/>
    <w:rsid w:val="00842019"/>
    <w:rsid w:val="00842378"/>
    <w:rsid w:val="008428CC"/>
    <w:rsid w:val="0084481A"/>
    <w:rsid w:val="00846590"/>
    <w:rsid w:val="00847E12"/>
    <w:rsid w:val="0085303E"/>
    <w:rsid w:val="008570A6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1B25"/>
    <w:rsid w:val="00873048"/>
    <w:rsid w:val="008778FC"/>
    <w:rsid w:val="00880DEE"/>
    <w:rsid w:val="00882B55"/>
    <w:rsid w:val="00885309"/>
    <w:rsid w:val="00886D9D"/>
    <w:rsid w:val="00887BAA"/>
    <w:rsid w:val="00891141"/>
    <w:rsid w:val="00892905"/>
    <w:rsid w:val="00892948"/>
    <w:rsid w:val="008929C3"/>
    <w:rsid w:val="00892C05"/>
    <w:rsid w:val="00893968"/>
    <w:rsid w:val="008958E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5B2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5799"/>
    <w:rsid w:val="008C5CE0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BE6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5828"/>
    <w:rsid w:val="00937344"/>
    <w:rsid w:val="00937DF1"/>
    <w:rsid w:val="009438C2"/>
    <w:rsid w:val="00946044"/>
    <w:rsid w:val="00946F53"/>
    <w:rsid w:val="0095161C"/>
    <w:rsid w:val="00951BD2"/>
    <w:rsid w:val="00951E50"/>
    <w:rsid w:val="009530F0"/>
    <w:rsid w:val="00953CD6"/>
    <w:rsid w:val="00953FC4"/>
    <w:rsid w:val="00956955"/>
    <w:rsid w:val="00956C05"/>
    <w:rsid w:val="009579C5"/>
    <w:rsid w:val="0096162E"/>
    <w:rsid w:val="009638C5"/>
    <w:rsid w:val="00964F74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0FF"/>
    <w:rsid w:val="00985550"/>
    <w:rsid w:val="00986F16"/>
    <w:rsid w:val="00987D50"/>
    <w:rsid w:val="009912E4"/>
    <w:rsid w:val="0099164D"/>
    <w:rsid w:val="00992110"/>
    <w:rsid w:val="009929D2"/>
    <w:rsid w:val="00993897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84"/>
    <w:rsid w:val="009B3A6D"/>
    <w:rsid w:val="009B3E49"/>
    <w:rsid w:val="009B77FF"/>
    <w:rsid w:val="009C0C14"/>
    <w:rsid w:val="009C2F7A"/>
    <w:rsid w:val="009C41A4"/>
    <w:rsid w:val="009C504D"/>
    <w:rsid w:val="009C5273"/>
    <w:rsid w:val="009C53A5"/>
    <w:rsid w:val="009C5ED2"/>
    <w:rsid w:val="009C62D1"/>
    <w:rsid w:val="009C7861"/>
    <w:rsid w:val="009D0BEB"/>
    <w:rsid w:val="009D20A7"/>
    <w:rsid w:val="009D3B30"/>
    <w:rsid w:val="009D5DB7"/>
    <w:rsid w:val="009E088A"/>
    <w:rsid w:val="009E197F"/>
    <w:rsid w:val="009E2719"/>
    <w:rsid w:val="009E3584"/>
    <w:rsid w:val="009E4FA6"/>
    <w:rsid w:val="009E583B"/>
    <w:rsid w:val="009F0953"/>
    <w:rsid w:val="009F2437"/>
    <w:rsid w:val="009F31D0"/>
    <w:rsid w:val="009F4168"/>
    <w:rsid w:val="009F6ED0"/>
    <w:rsid w:val="009F709D"/>
    <w:rsid w:val="00A0208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5F4C"/>
    <w:rsid w:val="00A26CCC"/>
    <w:rsid w:val="00A2776B"/>
    <w:rsid w:val="00A27F41"/>
    <w:rsid w:val="00A31697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2B1B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4F4"/>
    <w:rsid w:val="00A65011"/>
    <w:rsid w:val="00A65CEF"/>
    <w:rsid w:val="00A67639"/>
    <w:rsid w:val="00A67A22"/>
    <w:rsid w:val="00A67FD3"/>
    <w:rsid w:val="00A703CA"/>
    <w:rsid w:val="00A736F1"/>
    <w:rsid w:val="00A73F60"/>
    <w:rsid w:val="00A76051"/>
    <w:rsid w:val="00A76CB0"/>
    <w:rsid w:val="00A816C1"/>
    <w:rsid w:val="00A81E6A"/>
    <w:rsid w:val="00A824F3"/>
    <w:rsid w:val="00A82569"/>
    <w:rsid w:val="00A83E6B"/>
    <w:rsid w:val="00A84720"/>
    <w:rsid w:val="00A851EE"/>
    <w:rsid w:val="00A85B1B"/>
    <w:rsid w:val="00A86A77"/>
    <w:rsid w:val="00A90004"/>
    <w:rsid w:val="00A92ACC"/>
    <w:rsid w:val="00A934BB"/>
    <w:rsid w:val="00A93970"/>
    <w:rsid w:val="00A94384"/>
    <w:rsid w:val="00A943EC"/>
    <w:rsid w:val="00A96F1C"/>
    <w:rsid w:val="00A97DD8"/>
    <w:rsid w:val="00AA0815"/>
    <w:rsid w:val="00AA105A"/>
    <w:rsid w:val="00AA4157"/>
    <w:rsid w:val="00AA54EB"/>
    <w:rsid w:val="00AB1B10"/>
    <w:rsid w:val="00AB3423"/>
    <w:rsid w:val="00AB5982"/>
    <w:rsid w:val="00AB6D88"/>
    <w:rsid w:val="00AC04CB"/>
    <w:rsid w:val="00AC137D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32CC"/>
    <w:rsid w:val="00AD4173"/>
    <w:rsid w:val="00AD4246"/>
    <w:rsid w:val="00AD4817"/>
    <w:rsid w:val="00AD4EBF"/>
    <w:rsid w:val="00AD570B"/>
    <w:rsid w:val="00AD5AC1"/>
    <w:rsid w:val="00AD5B0B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0CA7"/>
    <w:rsid w:val="00AF6A5A"/>
    <w:rsid w:val="00AF75FA"/>
    <w:rsid w:val="00B00EAD"/>
    <w:rsid w:val="00B015B9"/>
    <w:rsid w:val="00B015C9"/>
    <w:rsid w:val="00B02CA2"/>
    <w:rsid w:val="00B02FF5"/>
    <w:rsid w:val="00B03242"/>
    <w:rsid w:val="00B0412E"/>
    <w:rsid w:val="00B04FD2"/>
    <w:rsid w:val="00B06868"/>
    <w:rsid w:val="00B10631"/>
    <w:rsid w:val="00B107FF"/>
    <w:rsid w:val="00B10D30"/>
    <w:rsid w:val="00B12903"/>
    <w:rsid w:val="00B15EF1"/>
    <w:rsid w:val="00B162DF"/>
    <w:rsid w:val="00B167B2"/>
    <w:rsid w:val="00B17245"/>
    <w:rsid w:val="00B2086F"/>
    <w:rsid w:val="00B23276"/>
    <w:rsid w:val="00B23877"/>
    <w:rsid w:val="00B24B65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6985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C59"/>
    <w:rsid w:val="00BB0B92"/>
    <w:rsid w:val="00BB2A12"/>
    <w:rsid w:val="00BB554D"/>
    <w:rsid w:val="00BB5CCC"/>
    <w:rsid w:val="00BB7364"/>
    <w:rsid w:val="00BC028A"/>
    <w:rsid w:val="00BC3E10"/>
    <w:rsid w:val="00BC555C"/>
    <w:rsid w:val="00BC6F7C"/>
    <w:rsid w:val="00BD0AD0"/>
    <w:rsid w:val="00BD194F"/>
    <w:rsid w:val="00BD1E4D"/>
    <w:rsid w:val="00BD2A09"/>
    <w:rsid w:val="00BD3926"/>
    <w:rsid w:val="00BD4718"/>
    <w:rsid w:val="00BD4FCB"/>
    <w:rsid w:val="00BD52AF"/>
    <w:rsid w:val="00BD581B"/>
    <w:rsid w:val="00BD6013"/>
    <w:rsid w:val="00BE098F"/>
    <w:rsid w:val="00BE1C27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4FE0"/>
    <w:rsid w:val="00C15590"/>
    <w:rsid w:val="00C15FAD"/>
    <w:rsid w:val="00C1676E"/>
    <w:rsid w:val="00C17183"/>
    <w:rsid w:val="00C1732F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D02"/>
    <w:rsid w:val="00C41D48"/>
    <w:rsid w:val="00C41DC0"/>
    <w:rsid w:val="00C4310B"/>
    <w:rsid w:val="00C4318A"/>
    <w:rsid w:val="00C441C0"/>
    <w:rsid w:val="00C4630B"/>
    <w:rsid w:val="00C466BA"/>
    <w:rsid w:val="00C46803"/>
    <w:rsid w:val="00C46C89"/>
    <w:rsid w:val="00C46EE8"/>
    <w:rsid w:val="00C50FB7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1ABB"/>
    <w:rsid w:val="00C62275"/>
    <w:rsid w:val="00C62D52"/>
    <w:rsid w:val="00C63E79"/>
    <w:rsid w:val="00C6499B"/>
    <w:rsid w:val="00C65B52"/>
    <w:rsid w:val="00C66BC0"/>
    <w:rsid w:val="00C66EFB"/>
    <w:rsid w:val="00C728CF"/>
    <w:rsid w:val="00C72C02"/>
    <w:rsid w:val="00C72D3E"/>
    <w:rsid w:val="00C72DFC"/>
    <w:rsid w:val="00C74532"/>
    <w:rsid w:val="00C76E15"/>
    <w:rsid w:val="00C80212"/>
    <w:rsid w:val="00C8205F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A39"/>
    <w:rsid w:val="00C97C36"/>
    <w:rsid w:val="00C97D79"/>
    <w:rsid w:val="00C97D82"/>
    <w:rsid w:val="00CA0083"/>
    <w:rsid w:val="00CA0947"/>
    <w:rsid w:val="00CA297A"/>
    <w:rsid w:val="00CA589E"/>
    <w:rsid w:val="00CA7EE2"/>
    <w:rsid w:val="00CB0084"/>
    <w:rsid w:val="00CB09FA"/>
    <w:rsid w:val="00CB197E"/>
    <w:rsid w:val="00CB240A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2F9"/>
    <w:rsid w:val="00CE18FE"/>
    <w:rsid w:val="00CE25E8"/>
    <w:rsid w:val="00CE3932"/>
    <w:rsid w:val="00CE497F"/>
    <w:rsid w:val="00CE5E13"/>
    <w:rsid w:val="00CE792E"/>
    <w:rsid w:val="00CF0F98"/>
    <w:rsid w:val="00CF1AA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102C4"/>
    <w:rsid w:val="00D1178F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20A6"/>
    <w:rsid w:val="00D24427"/>
    <w:rsid w:val="00D317C3"/>
    <w:rsid w:val="00D31E79"/>
    <w:rsid w:val="00D33E1C"/>
    <w:rsid w:val="00D34574"/>
    <w:rsid w:val="00D35A30"/>
    <w:rsid w:val="00D376AE"/>
    <w:rsid w:val="00D4166D"/>
    <w:rsid w:val="00D42062"/>
    <w:rsid w:val="00D42559"/>
    <w:rsid w:val="00D425D4"/>
    <w:rsid w:val="00D4288F"/>
    <w:rsid w:val="00D44261"/>
    <w:rsid w:val="00D475E7"/>
    <w:rsid w:val="00D507FD"/>
    <w:rsid w:val="00D5230F"/>
    <w:rsid w:val="00D525D8"/>
    <w:rsid w:val="00D532A8"/>
    <w:rsid w:val="00D5384A"/>
    <w:rsid w:val="00D53F5C"/>
    <w:rsid w:val="00D545D8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48F0"/>
    <w:rsid w:val="00D8527C"/>
    <w:rsid w:val="00D86196"/>
    <w:rsid w:val="00D86380"/>
    <w:rsid w:val="00D867D3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A6FE2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46B"/>
    <w:rsid w:val="00DB7D21"/>
    <w:rsid w:val="00DC09C6"/>
    <w:rsid w:val="00DC13E2"/>
    <w:rsid w:val="00DC14EF"/>
    <w:rsid w:val="00DC257C"/>
    <w:rsid w:val="00DC4185"/>
    <w:rsid w:val="00DC5AF1"/>
    <w:rsid w:val="00DC67F1"/>
    <w:rsid w:val="00DC7530"/>
    <w:rsid w:val="00DD0731"/>
    <w:rsid w:val="00DD15EE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18A2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825"/>
    <w:rsid w:val="00E14B22"/>
    <w:rsid w:val="00E1509F"/>
    <w:rsid w:val="00E16477"/>
    <w:rsid w:val="00E16F2B"/>
    <w:rsid w:val="00E202EC"/>
    <w:rsid w:val="00E20871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6AEB"/>
    <w:rsid w:val="00E373E1"/>
    <w:rsid w:val="00E40656"/>
    <w:rsid w:val="00E40823"/>
    <w:rsid w:val="00E41E69"/>
    <w:rsid w:val="00E421BD"/>
    <w:rsid w:val="00E42C5A"/>
    <w:rsid w:val="00E43FC1"/>
    <w:rsid w:val="00E4605D"/>
    <w:rsid w:val="00E50F0C"/>
    <w:rsid w:val="00E5134A"/>
    <w:rsid w:val="00E51B24"/>
    <w:rsid w:val="00E53334"/>
    <w:rsid w:val="00E54653"/>
    <w:rsid w:val="00E55CE7"/>
    <w:rsid w:val="00E55D13"/>
    <w:rsid w:val="00E56260"/>
    <w:rsid w:val="00E605BE"/>
    <w:rsid w:val="00E60F9C"/>
    <w:rsid w:val="00E611F8"/>
    <w:rsid w:val="00E61B16"/>
    <w:rsid w:val="00E61FFA"/>
    <w:rsid w:val="00E62750"/>
    <w:rsid w:val="00E62FD7"/>
    <w:rsid w:val="00E65AF7"/>
    <w:rsid w:val="00E66968"/>
    <w:rsid w:val="00E66A26"/>
    <w:rsid w:val="00E72B43"/>
    <w:rsid w:val="00E72ED2"/>
    <w:rsid w:val="00E73969"/>
    <w:rsid w:val="00E750D5"/>
    <w:rsid w:val="00E76B6E"/>
    <w:rsid w:val="00E774DD"/>
    <w:rsid w:val="00E77A55"/>
    <w:rsid w:val="00E8158C"/>
    <w:rsid w:val="00E836BD"/>
    <w:rsid w:val="00E85E33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21F6"/>
    <w:rsid w:val="00EA53DB"/>
    <w:rsid w:val="00EA6B1D"/>
    <w:rsid w:val="00EA7BF6"/>
    <w:rsid w:val="00EB08E2"/>
    <w:rsid w:val="00EB1D15"/>
    <w:rsid w:val="00EB2410"/>
    <w:rsid w:val="00EB263F"/>
    <w:rsid w:val="00EB523A"/>
    <w:rsid w:val="00EB5BCE"/>
    <w:rsid w:val="00EB5FD8"/>
    <w:rsid w:val="00EB6DB8"/>
    <w:rsid w:val="00EB7EB7"/>
    <w:rsid w:val="00EC05A1"/>
    <w:rsid w:val="00EC16B2"/>
    <w:rsid w:val="00EC2A1E"/>
    <w:rsid w:val="00EC52B5"/>
    <w:rsid w:val="00ED0B4F"/>
    <w:rsid w:val="00ED0BC6"/>
    <w:rsid w:val="00ED0D4C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4CDC"/>
    <w:rsid w:val="00EF7B21"/>
    <w:rsid w:val="00F01C6D"/>
    <w:rsid w:val="00F01E79"/>
    <w:rsid w:val="00F02AAF"/>
    <w:rsid w:val="00F03A8E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390B"/>
    <w:rsid w:val="00F442E2"/>
    <w:rsid w:val="00F45B5E"/>
    <w:rsid w:val="00F50867"/>
    <w:rsid w:val="00F50D90"/>
    <w:rsid w:val="00F53557"/>
    <w:rsid w:val="00F53DE4"/>
    <w:rsid w:val="00F53FC9"/>
    <w:rsid w:val="00F554D3"/>
    <w:rsid w:val="00F55F4A"/>
    <w:rsid w:val="00F56E6B"/>
    <w:rsid w:val="00F57C3C"/>
    <w:rsid w:val="00F63F15"/>
    <w:rsid w:val="00F646A5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637"/>
    <w:rsid w:val="00F758BE"/>
    <w:rsid w:val="00F75CFB"/>
    <w:rsid w:val="00F769A5"/>
    <w:rsid w:val="00F771EB"/>
    <w:rsid w:val="00F77C4E"/>
    <w:rsid w:val="00F77FC7"/>
    <w:rsid w:val="00F80B98"/>
    <w:rsid w:val="00F82708"/>
    <w:rsid w:val="00F85285"/>
    <w:rsid w:val="00F85294"/>
    <w:rsid w:val="00F86C32"/>
    <w:rsid w:val="00F87115"/>
    <w:rsid w:val="00F91E0C"/>
    <w:rsid w:val="00F9449E"/>
    <w:rsid w:val="00F948A7"/>
    <w:rsid w:val="00F94943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521A"/>
    <w:rsid w:val="00FA5723"/>
    <w:rsid w:val="00FA6A95"/>
    <w:rsid w:val="00FA79A9"/>
    <w:rsid w:val="00FB1098"/>
    <w:rsid w:val="00FB3426"/>
    <w:rsid w:val="00FB4C17"/>
    <w:rsid w:val="00FB5ED7"/>
    <w:rsid w:val="00FB6EED"/>
    <w:rsid w:val="00FC00EE"/>
    <w:rsid w:val="00FC2E80"/>
    <w:rsid w:val="00FC3B75"/>
    <w:rsid w:val="00FC514C"/>
    <w:rsid w:val="00FD133A"/>
    <w:rsid w:val="00FD2C6A"/>
    <w:rsid w:val="00FD3F81"/>
    <w:rsid w:val="00FD499D"/>
    <w:rsid w:val="00FD765B"/>
    <w:rsid w:val="00FD781C"/>
    <w:rsid w:val="00FE3958"/>
    <w:rsid w:val="00FE4B09"/>
    <w:rsid w:val="00FE6F9C"/>
    <w:rsid w:val="00FE70F2"/>
    <w:rsid w:val="00FE78B7"/>
    <w:rsid w:val="00FF1F29"/>
    <w:rsid w:val="00FF27B7"/>
    <w:rsid w:val="00FF2A93"/>
    <w:rsid w:val="00FF31BA"/>
    <w:rsid w:val="00FF39BC"/>
    <w:rsid w:val="00FF44F4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2239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6A6CFD"/>
    <w:pPr>
      <w:tabs>
        <w:tab w:val="left" w:pos="1418"/>
        <w:tab w:val="right" w:leader="dot" w:pos="9345"/>
      </w:tabs>
      <w:ind w:left="284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6">
    <w:name w:val="Название рисунка"/>
    <w:basedOn w:val="a7"/>
    <w:next w:val="a7"/>
    <w:uiPriority w:val="3"/>
    <w:qFormat/>
    <w:rsid w:val="00C1676E"/>
    <w:pPr>
      <w:numPr>
        <w:numId w:val="7"/>
      </w:numPr>
      <w:spacing w:after="120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a"/>
    <w:uiPriority w:val="1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</w:pPr>
    <w:rPr>
      <w:color w:val="000000"/>
      <w:lang w:val="en-US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b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Нум. список Знак"/>
    <w:basedOn w:val="a8"/>
    <w:link w:val="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affb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7"/>
    <w:link w:val="HTML0"/>
    <w:uiPriority w:val="99"/>
    <w:semiHidden/>
    <w:unhideWhenUsed/>
    <w:rsid w:val="002A1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2A1A9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f1">
    <w:name w:val="формулы"/>
    <w:basedOn w:val="a7"/>
    <w:link w:val="afff2"/>
    <w:qFormat/>
    <w:rsid w:val="0054060D"/>
    <w:pPr>
      <w:tabs>
        <w:tab w:val="left" w:pos="1701"/>
        <w:tab w:val="left" w:pos="9072"/>
      </w:tabs>
    </w:pPr>
    <w:rPr>
      <w:sz w:val="28"/>
    </w:rPr>
  </w:style>
  <w:style w:type="character" w:customStyle="1" w:styleId="afff2">
    <w:name w:val="формулы Знак"/>
    <w:basedOn w:val="a8"/>
    <w:link w:val="afff1"/>
    <w:rsid w:val="0054060D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file:///C:\Users\Pc_g\Downloads\Telegram%20Desktop\&#1044;&#1080;&#1087;&#1083;&#1086;&#1084;.docx" TargetMode="External"/><Relationship Id="rId26" Type="http://schemas.openxmlformats.org/officeDocument/2006/relationships/hyperlink" Target="file:///C:\Users\Pc_g\Downloads\Telegram%20Desktop\&#1044;&#1080;&#1087;&#1083;&#1086;&#1084;.docx" TargetMode="External"/><Relationship Id="rId39" Type="http://schemas.openxmlformats.org/officeDocument/2006/relationships/image" Target="media/image8.png"/><Relationship Id="rId21" Type="http://schemas.openxmlformats.org/officeDocument/2006/relationships/hyperlink" Target="file:///C:\Users\Pc_g\Downloads\Telegram%20Desktop\&#1044;&#1080;&#1087;&#1083;&#1086;&#1084;.docx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www.pycryptodome.org" TargetMode="External"/><Relationship Id="rId47" Type="http://schemas.openxmlformats.org/officeDocument/2006/relationships/hyperlink" Target="https://link.springer.com/chapter/10.1007/3-540-39799-x_40" TargetMode="External"/><Relationship Id="rId50" Type="http://schemas.openxmlformats.org/officeDocument/2006/relationships/hyperlink" Target="http://ed25519.cr.yp.to/ed25519-20110926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file:///C:\Users\Pc_g\Downloads\Telegram%20Desktop\&#1044;&#1080;&#1087;&#1083;&#1086;&#1084;.docx" TargetMode="External"/><Relationship Id="rId29" Type="http://schemas.openxmlformats.org/officeDocument/2006/relationships/hyperlink" Target="file:///C:\Users\Pc_g\Downloads\Telegram%20Desktop\&#1044;&#1080;&#1087;&#1083;&#1086;&#1084;.docx" TargetMode="External"/><Relationship Id="rId11" Type="http://schemas.openxmlformats.org/officeDocument/2006/relationships/comments" Target="comments.xml"/><Relationship Id="rId24" Type="http://schemas.openxmlformats.org/officeDocument/2006/relationships/hyperlink" Target="file:///C:\Users\Pc_g\Downloads\Telegram%20Desktop\&#1044;&#1080;&#1087;&#1083;&#1086;&#1084;.docx" TargetMode="External"/><Relationship Id="rId32" Type="http://schemas.openxmlformats.org/officeDocument/2006/relationships/hyperlink" Target="file:///C:\Users\Pc_g\Downloads\Telegram%20Desktop\&#1044;&#1080;&#1087;&#1083;&#1086;&#1084;.docx" TargetMode="External"/><Relationship Id="rId37" Type="http://schemas.openxmlformats.org/officeDocument/2006/relationships/image" Target="media/image6.png"/><Relationship Id="rId40" Type="http://schemas.openxmlformats.org/officeDocument/2006/relationships/hyperlink" Target="https://www.tiobe.com/tiobe-index/" TargetMode="External"/><Relationship Id="rId45" Type="http://schemas.openxmlformats.org/officeDocument/2006/relationships/hyperlink" Target="https://nvlpubs.nist.gov/nistpubs/FIPS/NIST.FIPS.186-4.pdf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openxmlformats.org/officeDocument/2006/relationships/hyperlink" Target="file:///C:\Users\Pc_g\Downloads\Telegram%20Desktop\&#1044;&#1080;&#1087;&#1083;&#1086;&#1084;.docx" TargetMode="External"/><Relationship Id="rId31" Type="http://schemas.openxmlformats.org/officeDocument/2006/relationships/hyperlink" Target="file:///C:\Users\Pc_g\Downloads\Telegram%20Desktop\&#1044;&#1080;&#1087;&#1083;&#1086;&#1084;.docx" TargetMode="External"/><Relationship Id="rId44" Type="http://schemas.openxmlformats.org/officeDocument/2006/relationships/hyperlink" Target="https://ieeexplore.ieee.org/document/891000" TargetMode="External"/><Relationship Id="rId52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file:///C:\Users\Pc_g\Downloads\Telegram%20Desktop\&#1044;&#1080;&#1087;&#1083;&#1086;&#1084;.docx" TargetMode="External"/><Relationship Id="rId22" Type="http://schemas.openxmlformats.org/officeDocument/2006/relationships/hyperlink" Target="file:///C:\Users\Pc_g\Downloads\Telegram%20Desktop\&#1044;&#1080;&#1087;&#1083;&#1086;&#1084;.docx" TargetMode="External"/><Relationship Id="rId27" Type="http://schemas.openxmlformats.org/officeDocument/2006/relationships/hyperlink" Target="file:///C:\Users\Pc_g\Downloads\Telegram%20Desktop\&#1044;&#1080;&#1087;&#1083;&#1086;&#1084;.docx" TargetMode="External"/><Relationship Id="rId30" Type="http://schemas.openxmlformats.org/officeDocument/2006/relationships/hyperlink" Target="file:///C:\Users\Pc_g\Downloads\Telegram%20Desktop\&#1044;&#1080;&#1087;&#1083;&#1086;&#1084;.docx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datatracker.ietf.org/doc/html/rfc8017" TargetMode="External"/><Relationship Id="rId48" Type="http://schemas.openxmlformats.org/officeDocument/2006/relationships/hyperlink" Target="https://link.springer.com/chapter/10.1007/3-540-48405-1_1" TargetMode="Externa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hyperlink" Target="file:///C:\Users\Pc_g\Downloads\Telegram%20Desktop\&#1044;&#1080;&#1087;&#1083;&#1086;&#1084;.docx" TargetMode="External"/><Relationship Id="rId25" Type="http://schemas.openxmlformats.org/officeDocument/2006/relationships/hyperlink" Target="file:///C:\Users\Pc_g\Downloads\Telegram%20Desktop\&#1044;&#1080;&#1087;&#1083;&#1086;&#1084;.docx" TargetMode="External"/><Relationship Id="rId33" Type="http://schemas.openxmlformats.org/officeDocument/2006/relationships/image" Target="media/image2.png"/><Relationship Id="rId38" Type="http://schemas.openxmlformats.org/officeDocument/2006/relationships/image" Target="media/image7.png"/><Relationship Id="rId46" Type="http://schemas.openxmlformats.org/officeDocument/2006/relationships/hyperlink" Target="https://datatracker.ietf.org/doc/html/rfc8032" TargetMode="External"/><Relationship Id="rId20" Type="http://schemas.openxmlformats.org/officeDocument/2006/relationships/hyperlink" Target="file:///C:\Users\Pc_g\Downloads\Telegram%20Desktop\&#1044;&#1080;&#1087;&#1083;&#1086;&#1084;.docx" TargetMode="External"/><Relationship Id="rId41" Type="http://schemas.openxmlformats.org/officeDocument/2006/relationships/hyperlink" Target="https://tleapps.com/best-python-encryption-librari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C:\Users\Pc_g\Downloads\Telegram%20Desktop\&#1044;&#1080;&#1087;&#1083;&#1086;&#1084;.docx" TargetMode="External"/><Relationship Id="rId23" Type="http://schemas.openxmlformats.org/officeDocument/2006/relationships/hyperlink" Target="file:///C:\Users\Pc_g\Downloads\Telegram%20Desktop\&#1044;&#1080;&#1087;&#1083;&#1086;&#1084;.docx" TargetMode="External"/><Relationship Id="rId28" Type="http://schemas.openxmlformats.org/officeDocument/2006/relationships/hyperlink" Target="file:///C:\Users\Pc_g\Downloads\Telegram%20Desktop\&#1044;&#1080;&#1087;&#1083;&#1086;&#1084;.docx" TargetMode="External"/><Relationship Id="rId36" Type="http://schemas.openxmlformats.org/officeDocument/2006/relationships/image" Target="media/image5.png"/><Relationship Id="rId49" Type="http://schemas.openxmlformats.org/officeDocument/2006/relationships/hyperlink" Target="http://mpqs.free.fr/attack9796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AE180-7476-47CF-8133-4D158FB61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38</Pages>
  <Words>6688</Words>
  <Characters>38126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Дмитрий Гутник</cp:lastModifiedBy>
  <cp:revision>18</cp:revision>
  <dcterms:created xsi:type="dcterms:W3CDTF">2023-04-25T15:12:00Z</dcterms:created>
  <dcterms:modified xsi:type="dcterms:W3CDTF">2023-04-30T13:33:00Z</dcterms:modified>
</cp:coreProperties>
</file>